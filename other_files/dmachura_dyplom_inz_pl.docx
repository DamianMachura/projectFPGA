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C22B42" w:rsidRPr="005E07A9" w:rsidRDefault="00C22B42" w:rsidP="00C22B42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 w:rsidRPr="00002B76">
        <w:rPr>
          <w:rFonts w:asciiTheme="minorHAnsi" w:hAnsiTheme="minorHAnsi"/>
          <w:noProof/>
        </w:rPr>
        <w:drawing>
          <wp:inline distT="0" distB="0" distL="0" distR="0" wp14:anchorId="1EBC50CB" wp14:editId="39743DD5">
            <wp:extent cx="1390650" cy="1866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C12A7" w14:textId="77777777" w:rsidR="00C22B42" w:rsidRPr="005D0064" w:rsidRDefault="00C22B42" w:rsidP="000A3FDE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5D0064">
        <w:rPr>
          <w:rFonts w:asciiTheme="minorHAnsi" w:hAnsiTheme="minorHAnsi" w:cstheme="minorHAnsi"/>
          <w:b/>
          <w:bCs/>
          <w:sz w:val="36"/>
          <w:szCs w:val="36"/>
        </w:rPr>
        <w:t>PR</w:t>
      </w:r>
      <w:r w:rsidR="000A3FDE">
        <w:rPr>
          <w:rFonts w:asciiTheme="minorHAnsi" w:hAnsiTheme="minorHAnsi" w:cstheme="minorHAnsi"/>
          <w:b/>
          <w:bCs/>
          <w:sz w:val="36"/>
          <w:szCs w:val="36"/>
        </w:rPr>
        <w:t>OJEKT INŻYNIERSKI</w:t>
      </w:r>
    </w:p>
    <w:p w14:paraId="0A37501D" w14:textId="77777777" w:rsidR="00C22B42" w:rsidRPr="005A6DEE" w:rsidRDefault="00C22B42" w:rsidP="00C22B42">
      <w:pPr>
        <w:contextualSpacing/>
        <w:jc w:val="center"/>
        <w:rPr>
          <w:rFonts w:asciiTheme="minorHAnsi" w:hAnsiTheme="minorHAnsi"/>
          <w:sz w:val="22"/>
        </w:rPr>
      </w:pPr>
    </w:p>
    <w:p w14:paraId="5DAB6C7B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A1D19C3" w14:textId="28C3C2EA" w:rsidR="00C22B42" w:rsidRPr="00002B76" w:rsidRDefault="00C22B42" w:rsidP="331665CA">
      <w:pPr>
        <w:contextualSpacing/>
        <w:jc w:val="center"/>
        <w:rPr>
          <w:rFonts w:asciiTheme="minorHAnsi" w:hAnsiTheme="minorHAnsi"/>
          <w:sz w:val="28"/>
          <w:szCs w:val="28"/>
        </w:rPr>
      </w:pPr>
    </w:p>
    <w:p w14:paraId="3B487B70" w14:textId="30AE35E0" w:rsidR="00C22B42" w:rsidRPr="00002B76" w:rsidRDefault="6DD66E7A" w:rsidP="331665CA">
      <w:pPr>
        <w:contextualSpacing/>
        <w:jc w:val="center"/>
        <w:rPr>
          <w:rFonts w:asciiTheme="minorHAnsi" w:eastAsiaTheme="minorEastAsia" w:hAnsiTheme="minorHAnsi" w:cstheme="minorBidi"/>
          <w:color w:val="06022E"/>
          <w:sz w:val="28"/>
          <w:szCs w:val="28"/>
        </w:rPr>
      </w:pPr>
      <w:r w:rsidRPr="331665CA">
        <w:rPr>
          <w:rFonts w:asciiTheme="minorHAnsi" w:eastAsiaTheme="minorEastAsia" w:hAnsiTheme="minorHAnsi" w:cstheme="minorBidi"/>
          <w:color w:val="06022E"/>
          <w:sz w:val="28"/>
          <w:szCs w:val="28"/>
        </w:rPr>
        <w:t xml:space="preserve"> Inteligentny rdzeń dalmierza ultradźwiękowego dla robota mobilnego</w:t>
      </w:r>
    </w:p>
    <w:p w14:paraId="1735D6CC" w14:textId="498FF36C" w:rsidR="00C22B42" w:rsidRPr="00002B76" w:rsidRDefault="00C22B42" w:rsidP="331665CA">
      <w:pPr>
        <w:contextualSpacing/>
        <w:jc w:val="center"/>
        <w:rPr>
          <w:rFonts w:asciiTheme="minorHAnsi" w:hAnsiTheme="minorHAnsi"/>
          <w:sz w:val="28"/>
          <w:szCs w:val="28"/>
        </w:rPr>
      </w:pPr>
    </w:p>
    <w:p w14:paraId="02EB378F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15925DE" w14:textId="18D68DCF" w:rsidR="00C22B42" w:rsidRPr="005D0064" w:rsidRDefault="43083157" w:rsidP="331665CA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331665CA">
        <w:rPr>
          <w:rFonts w:asciiTheme="minorHAnsi" w:hAnsiTheme="minorHAnsi" w:cstheme="minorBidi"/>
          <w:b/>
          <w:bCs/>
          <w:sz w:val="28"/>
          <w:szCs w:val="28"/>
        </w:rPr>
        <w:t>Damian MACHURA</w:t>
      </w:r>
    </w:p>
    <w:p w14:paraId="6DDD8882" w14:textId="77777777" w:rsidR="00C22B42" w:rsidRPr="005D0064" w:rsidRDefault="00C22B42" w:rsidP="00C22B42">
      <w:pPr>
        <w:jc w:val="center"/>
        <w:rPr>
          <w:rFonts w:asciiTheme="minorHAnsi" w:hAnsiTheme="minorHAnsi" w:cstheme="minorHAnsi"/>
          <w:b/>
          <w:bCs/>
        </w:rPr>
      </w:pPr>
      <w:r w:rsidRPr="005D0064">
        <w:rPr>
          <w:rFonts w:asciiTheme="minorHAnsi" w:hAnsiTheme="minorHAnsi" w:cstheme="minorHAnsi"/>
          <w:b/>
          <w:bCs/>
        </w:rPr>
        <w:t>Nr albumu &lt;wpisać właściwy&gt;</w:t>
      </w:r>
    </w:p>
    <w:p w14:paraId="6A05A809" w14:textId="77777777" w:rsidR="00C22B42" w:rsidRPr="00002B76" w:rsidRDefault="00C22B42" w:rsidP="00C22B42">
      <w:pPr>
        <w:rPr>
          <w:rFonts w:asciiTheme="minorHAnsi" w:hAnsiTheme="minorHAnsi"/>
        </w:rPr>
      </w:pPr>
    </w:p>
    <w:p w14:paraId="79155E11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Kierunek: </w:t>
      </w:r>
      <w:r>
        <w:rPr>
          <w:rFonts w:asciiTheme="minorHAnsi" w:hAnsiTheme="minorHAnsi"/>
          <w:sz w:val="28"/>
        </w:rPr>
        <w:t>&lt;wpisać właściwy&gt;</w:t>
      </w:r>
    </w:p>
    <w:p w14:paraId="2A3991CD" w14:textId="77777777" w:rsidR="00C22B42" w:rsidRPr="00002B76" w:rsidRDefault="00700C20" w:rsidP="00C22B42">
      <w:pPr>
        <w:contextualSpacing/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b/>
          <w:bCs/>
          <w:sz w:val="28"/>
        </w:rPr>
        <w:t>S</w:t>
      </w:r>
      <w:r w:rsidR="00C22B42" w:rsidRPr="00002B76">
        <w:rPr>
          <w:rFonts w:asciiTheme="minorHAnsi" w:hAnsiTheme="minorHAnsi"/>
          <w:b/>
          <w:bCs/>
          <w:sz w:val="28"/>
        </w:rPr>
        <w:t>pecjalność:</w:t>
      </w:r>
      <w:r w:rsidR="00C22B42" w:rsidRPr="00002B76">
        <w:rPr>
          <w:rFonts w:asciiTheme="minorHAnsi" w:hAnsiTheme="minorHAnsi"/>
          <w:sz w:val="28"/>
        </w:rPr>
        <w:t xml:space="preserve"> </w:t>
      </w:r>
      <w:r w:rsidR="00C22B42">
        <w:rPr>
          <w:rFonts w:asciiTheme="minorHAnsi" w:hAnsiTheme="minorHAnsi"/>
          <w:sz w:val="28"/>
        </w:rPr>
        <w:t>&lt;wpisać właściwą&gt;</w:t>
      </w:r>
    </w:p>
    <w:p w14:paraId="5A39BBE3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1C8F396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72A3D3EC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D0B940D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E27B00A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60061E4C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4EAFD9C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41C3455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PROWADZĄCY PRACĘ</w:t>
      </w:r>
    </w:p>
    <w:p w14:paraId="734006BB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&lt;</w:t>
      </w:r>
      <w:r w:rsidRPr="00002B76">
        <w:rPr>
          <w:rFonts w:asciiTheme="minorHAnsi" w:hAnsiTheme="minorHAnsi"/>
          <w:b/>
          <w:bCs/>
          <w:sz w:val="28"/>
        </w:rPr>
        <w:t>Tytuł lub stopień naukowy oraz imię i nazwisko</w:t>
      </w:r>
      <w:r>
        <w:rPr>
          <w:rFonts w:asciiTheme="minorHAnsi" w:hAnsiTheme="minorHAnsi"/>
          <w:b/>
          <w:bCs/>
          <w:sz w:val="28"/>
        </w:rPr>
        <w:t>&gt;</w:t>
      </w:r>
    </w:p>
    <w:p w14:paraId="5633F0DE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KATEDRA </w:t>
      </w:r>
      <w:r w:rsidRPr="00F40F71">
        <w:rPr>
          <w:rFonts w:asciiTheme="minorHAnsi" w:hAnsiTheme="minorHAnsi"/>
          <w:b/>
          <w:bCs/>
          <w:sz w:val="28"/>
        </w:rPr>
        <w:t>&lt;wpisać właściwą&gt;</w:t>
      </w:r>
    </w:p>
    <w:p w14:paraId="1EAA6C6A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Wydział Automatyki, Elektroniki i Informatyki</w:t>
      </w:r>
    </w:p>
    <w:p w14:paraId="4B94D5A5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3DEEC669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55157DE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OPIEKUN, PROMOTOR POMOCNICZY (jeśli został powołany)</w:t>
      </w:r>
    </w:p>
    <w:p w14:paraId="0D7E5D4E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&lt;</w:t>
      </w:r>
      <w:r w:rsidRPr="00002B76">
        <w:rPr>
          <w:rFonts w:asciiTheme="minorHAnsi" w:hAnsiTheme="minorHAnsi"/>
          <w:b/>
          <w:bCs/>
          <w:sz w:val="28"/>
        </w:rPr>
        <w:t>stopień naukowy oraz imię i nazwisko</w:t>
      </w:r>
      <w:r>
        <w:rPr>
          <w:rFonts w:asciiTheme="minorHAnsi" w:hAnsiTheme="minorHAnsi"/>
          <w:b/>
          <w:bCs/>
          <w:sz w:val="28"/>
        </w:rPr>
        <w:t>&gt;</w:t>
      </w:r>
    </w:p>
    <w:p w14:paraId="3656B9AB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5FB0818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49F31CB" w14:textId="77777777" w:rsidR="00C22B42" w:rsidRPr="005A6DEE" w:rsidRDefault="00C22B42" w:rsidP="00C22B42">
      <w:pPr>
        <w:contextualSpacing/>
        <w:rPr>
          <w:rFonts w:asciiTheme="minorHAnsi" w:hAnsiTheme="minorHAnsi"/>
          <w:sz w:val="16"/>
        </w:rPr>
      </w:pPr>
    </w:p>
    <w:p w14:paraId="10D6801C" w14:textId="77777777" w:rsidR="00C22B42" w:rsidRDefault="00C22B42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5D0064">
        <w:rPr>
          <w:rFonts w:asciiTheme="minorHAnsi" w:hAnsiTheme="minorHAnsi" w:cstheme="minorHAnsi"/>
          <w:b/>
          <w:bCs/>
          <w:sz w:val="28"/>
          <w:szCs w:val="22"/>
        </w:rPr>
        <w:t>GLIWICE Rok</w:t>
      </w:r>
    </w:p>
    <w:p w14:paraId="53128261" w14:textId="77777777" w:rsidR="009B266C" w:rsidRPr="00031835" w:rsidRDefault="009B266C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031835">
        <w:rPr>
          <w:rFonts w:ascii="Arial" w:hAnsi="Arial" w:cs="Arial"/>
        </w:rPr>
        <w:br w:type="page"/>
      </w:r>
    </w:p>
    <w:p w14:paraId="02A3CD01" w14:textId="62428618" w:rsidR="006664F1" w:rsidRPr="00856C74" w:rsidRDefault="006664F1" w:rsidP="00856C74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331665CA">
        <w:rPr>
          <w:rFonts w:asciiTheme="minorHAnsi" w:hAnsiTheme="minorHAnsi"/>
          <w:b/>
          <w:bCs/>
        </w:rPr>
        <w:lastRenderedPageBreak/>
        <w:t>Tytuł pracy:</w:t>
      </w:r>
    </w:p>
    <w:p w14:paraId="03228D71" w14:textId="140AC00D" w:rsidR="04CE4EBF" w:rsidRDefault="04CE4EBF" w:rsidP="331665CA">
      <w:r w:rsidRPr="331665CA">
        <w:rPr>
          <w:rFonts w:ascii="Roboto" w:eastAsia="Roboto" w:hAnsi="Roboto" w:cs="Roboto"/>
          <w:color w:val="06022E"/>
          <w:sz w:val="22"/>
          <w:szCs w:val="22"/>
        </w:rPr>
        <w:t>Inteligentny rdzeń dalmierza ultradźwiękowego dla robota mobilnego</w:t>
      </w:r>
    </w:p>
    <w:p w14:paraId="4101652C" w14:textId="77777777" w:rsidR="006664F1" w:rsidRPr="00002B76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6CB4D9A9" w14:textId="77777777" w:rsidR="006664F1" w:rsidRPr="00002B76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r w:rsidRPr="00002B76">
        <w:rPr>
          <w:rFonts w:asciiTheme="minorHAnsi" w:hAnsiTheme="minorHAnsi"/>
          <w:b/>
          <w:szCs w:val="24"/>
        </w:rPr>
        <w:t>Streszczenie:</w:t>
      </w:r>
    </w:p>
    <w:p w14:paraId="3ADBAFA5" w14:textId="77777777" w:rsidR="006664F1" w:rsidRPr="00687513" w:rsidRDefault="006664F1" w:rsidP="00E156BE">
      <w:pPr>
        <w:rPr>
          <w:rFonts w:asciiTheme="minorHAnsi" w:hAnsiTheme="minorHAnsi"/>
          <w:szCs w:val="24"/>
        </w:rPr>
      </w:pPr>
      <w:r w:rsidRPr="00687513">
        <w:rPr>
          <w:rFonts w:asciiTheme="minorHAnsi" w:hAnsiTheme="minorHAnsi"/>
          <w:szCs w:val="24"/>
        </w:rPr>
        <w:t>(Streszczenie pracy –odpowiednie pole w systemie APD powinno zawierać kopię tego streszczenia. Streszcze</w:t>
      </w:r>
      <w:r w:rsidR="00E156BE">
        <w:rPr>
          <w:rFonts w:asciiTheme="minorHAnsi" w:hAnsiTheme="minorHAnsi"/>
          <w:szCs w:val="24"/>
        </w:rPr>
        <w:t>nie, wraz ze słowami kluczowymi</w:t>
      </w:r>
      <w:r w:rsidRPr="00687513">
        <w:rPr>
          <w:rFonts w:asciiTheme="minorHAnsi" w:hAnsiTheme="minorHAnsi"/>
          <w:szCs w:val="24"/>
        </w:rPr>
        <w:t>.)</w:t>
      </w:r>
    </w:p>
    <w:p w14:paraId="4B99056E" w14:textId="77777777" w:rsidR="006664F1" w:rsidRPr="00002B76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10879632" w14:textId="77777777" w:rsidR="006664F1" w:rsidRPr="0052773D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r w:rsidRPr="0052773D">
        <w:rPr>
          <w:rFonts w:asciiTheme="minorHAnsi" w:hAnsiTheme="minorHAnsi"/>
          <w:b/>
          <w:szCs w:val="24"/>
        </w:rPr>
        <w:t>Słowa kluczowe:</w:t>
      </w:r>
    </w:p>
    <w:p w14:paraId="09B6E90D" w14:textId="77777777" w:rsidR="006664F1" w:rsidRPr="0052773D" w:rsidRDefault="0052773D" w:rsidP="006664F1">
      <w:pPr>
        <w:spacing w:line="360" w:lineRule="auto"/>
        <w:rPr>
          <w:rFonts w:asciiTheme="minorHAnsi" w:hAnsiTheme="minorHAnsi"/>
          <w:szCs w:val="24"/>
        </w:rPr>
      </w:pPr>
      <w:r w:rsidRPr="0052773D">
        <w:rPr>
          <w:rFonts w:asciiTheme="minorHAnsi" w:hAnsiTheme="minorHAnsi"/>
          <w:szCs w:val="24"/>
        </w:rPr>
        <w:t xml:space="preserve">(2-5 słów (fraz) </w:t>
      </w:r>
      <w:r>
        <w:rPr>
          <w:rFonts w:asciiTheme="minorHAnsi" w:hAnsiTheme="minorHAnsi"/>
          <w:szCs w:val="24"/>
        </w:rPr>
        <w:t>kluczowych, oddzielonych przecinkami)</w:t>
      </w:r>
    </w:p>
    <w:p w14:paraId="1299C43A" w14:textId="77777777" w:rsidR="006664F1" w:rsidRPr="0052773D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4B87F2FA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Thesis title:</w:t>
      </w:r>
    </w:p>
    <w:p w14:paraId="37BA664A" w14:textId="77777777" w:rsidR="006664F1" w:rsidRPr="007B6179" w:rsidRDefault="0052773D" w:rsidP="006664F1">
      <w:pPr>
        <w:spacing w:line="360" w:lineRule="auto"/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(Thesis title in English)</w:t>
      </w:r>
    </w:p>
    <w:p w14:paraId="4DDBEF00" w14:textId="77777777" w:rsidR="006664F1" w:rsidRPr="007B6179" w:rsidRDefault="006664F1" w:rsidP="006664F1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1D64A6CD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Abstract:</w:t>
      </w:r>
    </w:p>
    <w:p w14:paraId="06BE55E2" w14:textId="77777777" w:rsidR="006664F1" w:rsidRPr="007B6179" w:rsidRDefault="006664F1" w:rsidP="00E156BE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(</w:t>
      </w:r>
      <w:r w:rsidRPr="00687513">
        <w:rPr>
          <w:rFonts w:asciiTheme="minorHAnsi" w:hAnsiTheme="minorHAnsi"/>
          <w:szCs w:val="24"/>
          <w:lang w:val="en-US"/>
        </w:rPr>
        <w:t>Thesis abstract – to be copied into an appropriate fie</w:t>
      </w:r>
      <w:r w:rsidR="00E156BE">
        <w:rPr>
          <w:rFonts w:asciiTheme="minorHAnsi" w:hAnsiTheme="minorHAnsi"/>
          <w:szCs w:val="24"/>
          <w:lang w:val="en-US"/>
        </w:rPr>
        <w:t>ld during electronic submission</w:t>
      </w:r>
      <w:r w:rsidR="007F7116">
        <w:rPr>
          <w:rFonts w:asciiTheme="minorHAnsi" w:hAnsiTheme="minorHAnsi"/>
          <w:szCs w:val="24"/>
          <w:lang w:val="en-US"/>
        </w:rPr>
        <w:t>, in English</w:t>
      </w:r>
      <w:r w:rsidRPr="00687513">
        <w:rPr>
          <w:rFonts w:asciiTheme="minorHAnsi" w:hAnsiTheme="minorHAnsi"/>
          <w:szCs w:val="24"/>
          <w:lang w:val="en-US"/>
        </w:rPr>
        <w:t>.</w:t>
      </w:r>
      <w:r>
        <w:rPr>
          <w:rFonts w:asciiTheme="minorHAnsi" w:hAnsiTheme="minorHAnsi"/>
          <w:szCs w:val="24"/>
          <w:lang w:val="en-US"/>
        </w:rPr>
        <w:t>)</w:t>
      </w:r>
    </w:p>
    <w:p w14:paraId="3461D779" w14:textId="77777777" w:rsidR="006664F1" w:rsidRPr="007B6179" w:rsidRDefault="006664F1" w:rsidP="006664F1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7D480C81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Keywords:</w:t>
      </w:r>
    </w:p>
    <w:p w14:paraId="708CC49C" w14:textId="77777777" w:rsidR="006664F1" w:rsidRPr="0052773D" w:rsidRDefault="0052773D" w:rsidP="006664F1">
      <w:pPr>
        <w:overflowPunct/>
        <w:autoSpaceDE/>
        <w:autoSpaceDN/>
        <w:adjustRightInd/>
        <w:textAlignment w:val="auto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(</w:t>
      </w:r>
      <w:r w:rsidRPr="0052773D">
        <w:rPr>
          <w:rFonts w:asciiTheme="minorHAnsi" w:hAnsiTheme="minorHAnsi" w:cs="Arial"/>
          <w:lang w:val="en-US"/>
        </w:rPr>
        <w:t>2-5 keywords, separated with commas</w:t>
      </w:r>
      <w:r w:rsidR="007F7116">
        <w:rPr>
          <w:rFonts w:asciiTheme="minorHAnsi" w:hAnsiTheme="minorHAnsi" w:cs="Arial"/>
          <w:lang w:val="en-US"/>
        </w:rPr>
        <w:t xml:space="preserve">, </w:t>
      </w:r>
      <w:r w:rsidR="007F7116">
        <w:rPr>
          <w:rFonts w:asciiTheme="minorHAnsi" w:hAnsiTheme="minorHAnsi"/>
          <w:szCs w:val="24"/>
          <w:lang w:val="en-US"/>
        </w:rPr>
        <w:t>in English.)</w:t>
      </w:r>
    </w:p>
    <w:p w14:paraId="3CF2D8B6" w14:textId="77777777" w:rsidR="006664F1" w:rsidRPr="00687513" w:rsidRDefault="006664F1" w:rsidP="006664F1">
      <w:pPr>
        <w:overflowPunct/>
        <w:autoSpaceDE/>
        <w:autoSpaceDN/>
        <w:adjustRightInd/>
        <w:textAlignment w:val="auto"/>
        <w:rPr>
          <w:rFonts w:ascii="Arial" w:hAnsi="Arial" w:cs="Arial"/>
          <w:lang w:val="en-US"/>
        </w:rPr>
      </w:pPr>
    </w:p>
    <w:p w14:paraId="0FB78278" w14:textId="77777777" w:rsidR="006664F1" w:rsidRPr="00700C20" w:rsidRDefault="006664F1" w:rsidP="006664F1">
      <w:pPr>
        <w:overflowPunct/>
        <w:autoSpaceDE/>
        <w:autoSpaceDN/>
        <w:adjustRightInd/>
        <w:textAlignment w:val="auto"/>
        <w:rPr>
          <w:lang w:val="en-US"/>
        </w:rPr>
      </w:pPr>
      <w:r w:rsidRPr="00700C20">
        <w:rPr>
          <w:lang w:val="en-US"/>
        </w:rPr>
        <w:br w:type="page"/>
      </w:r>
    </w:p>
    <w:p w14:paraId="3EEC72CF" w14:textId="19AE36CD" w:rsidR="001D381A" w:rsidRPr="00856C74" w:rsidRDefault="001D381A" w:rsidP="00856C74">
      <w:pPr>
        <w:overflowPunct/>
        <w:autoSpaceDE/>
        <w:autoSpaceDN/>
        <w:adjustRightInd/>
        <w:textAlignment w:val="auto"/>
        <w:rPr>
          <w:lang w:val="en-US"/>
        </w:rPr>
      </w:pPr>
      <w:r w:rsidRPr="00700C20">
        <w:rPr>
          <w:color w:val="000000" w:themeColor="text1"/>
          <w:sz w:val="48"/>
          <w:szCs w:val="48"/>
          <w:lang w:val="en-US"/>
        </w:rPr>
        <w:lastRenderedPageBreak/>
        <w:t>S</w:t>
      </w:r>
      <w:r w:rsidR="00FB07F8" w:rsidRPr="00700C20">
        <w:rPr>
          <w:color w:val="000000" w:themeColor="text1"/>
          <w:sz w:val="48"/>
          <w:szCs w:val="48"/>
          <w:lang w:val="en-US"/>
        </w:rPr>
        <w:t>pis treści</w:t>
      </w:r>
    </w:p>
    <w:p w14:paraId="0562CB0E" w14:textId="77777777" w:rsidR="001F24F6" w:rsidRPr="00700C20" w:rsidRDefault="001F24F6" w:rsidP="001F24F6">
      <w:pPr>
        <w:rPr>
          <w:lang w:val="en-US"/>
        </w:rPr>
      </w:pPr>
    </w:p>
    <w:p w14:paraId="7DA9F910" w14:textId="1346447F" w:rsidR="003437A9" w:rsidRDefault="001D381A">
      <w:pPr>
        <w:pStyle w:val="Spistreci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183264826" w:history="1">
        <w:r w:rsidR="003437A9" w:rsidRPr="00963B95">
          <w:rPr>
            <w:rStyle w:val="Hipercze"/>
          </w:rPr>
          <w:t>1.</w:t>
        </w:r>
        <w:r w:rsidR="003437A9">
          <w:rPr>
            <w:rFonts w:asciiTheme="minorHAnsi" w:eastAsiaTheme="minorEastAsia" w:hAnsiTheme="minorHAnsi" w:cstheme="minorBidi"/>
            <w:kern w:val="2"/>
            <w:szCs w:val="24"/>
            <w:lang w:val="pl-PL"/>
            <w14:ligatures w14:val="standardContextual"/>
          </w:rPr>
          <w:tab/>
        </w:r>
        <w:r w:rsidR="003437A9" w:rsidRPr="00963B95">
          <w:rPr>
            <w:rStyle w:val="Hipercze"/>
          </w:rPr>
          <w:t>Wstęp</w:t>
        </w:r>
        <w:r w:rsidR="003437A9">
          <w:rPr>
            <w:webHidden/>
          </w:rPr>
          <w:tab/>
        </w:r>
        <w:r w:rsidR="003437A9">
          <w:rPr>
            <w:webHidden/>
          </w:rPr>
          <w:fldChar w:fldCharType="begin"/>
        </w:r>
        <w:r w:rsidR="003437A9">
          <w:rPr>
            <w:webHidden/>
          </w:rPr>
          <w:instrText xml:space="preserve"> PAGEREF _Toc183264826 \h </w:instrText>
        </w:r>
        <w:r w:rsidR="003437A9">
          <w:rPr>
            <w:webHidden/>
          </w:rPr>
        </w:r>
        <w:r w:rsidR="003437A9">
          <w:rPr>
            <w:webHidden/>
          </w:rPr>
          <w:fldChar w:fldCharType="separate"/>
        </w:r>
        <w:r w:rsidR="003437A9">
          <w:rPr>
            <w:webHidden/>
          </w:rPr>
          <w:t>1</w:t>
        </w:r>
        <w:r w:rsidR="003437A9">
          <w:rPr>
            <w:webHidden/>
          </w:rPr>
          <w:fldChar w:fldCharType="end"/>
        </w:r>
      </w:hyperlink>
    </w:p>
    <w:p w14:paraId="7CC4CCA0" w14:textId="38BD56FD" w:rsidR="003437A9" w:rsidRDefault="003437A9">
      <w:pPr>
        <w:pStyle w:val="Spistreci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27" w:history="1">
        <w:r w:rsidRPr="00963B95">
          <w:rPr>
            <w:rStyle w:val="Hipercze"/>
            <w:bCs/>
          </w:rPr>
          <w:t>2.</w:t>
        </w:r>
        <w:r>
          <w:rPr>
            <w:rFonts w:asciiTheme="minorHAnsi" w:eastAsiaTheme="minorEastAsia" w:hAnsiTheme="minorHAnsi" w:cstheme="minorBidi"/>
            <w:kern w:val="2"/>
            <w:szCs w:val="24"/>
            <w:lang w:val="pl-PL"/>
            <w14:ligatures w14:val="standardContextual"/>
          </w:rPr>
          <w:tab/>
        </w:r>
        <w:r w:rsidRPr="00963B95">
          <w:rPr>
            <w:rStyle w:val="Hipercze"/>
            <w:bCs/>
          </w:rPr>
          <w:t>Analiza tematu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4EB1308" w14:textId="1BF3C9CA" w:rsidR="003437A9" w:rsidRDefault="003437A9">
      <w:pPr>
        <w:pStyle w:val="Spistreci3"/>
        <w:tabs>
          <w:tab w:val="left" w:pos="1440"/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3264828" w:history="1">
        <w:r w:rsidRPr="00963B95">
          <w:rPr>
            <w:rStyle w:val="Hipercze"/>
            <w:bCs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963B95">
          <w:rPr>
            <w:rStyle w:val="Hipercze"/>
            <w:bCs/>
            <w:noProof/>
          </w:rPr>
          <w:t>Teoretyczna analiza wpływu temperatury i wysokości na prędkość fali ultradźwiękowej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45EBF3" w14:textId="15DA539C" w:rsidR="003437A9" w:rsidRDefault="003437A9">
      <w:pPr>
        <w:pStyle w:val="Spistreci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3264829" w:history="1">
        <w:r w:rsidRPr="00963B95">
          <w:rPr>
            <w:rStyle w:val="Hipercze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963B95">
          <w:rPr>
            <w:rStyle w:val="Hipercze"/>
            <w:noProof/>
          </w:rPr>
          <w:t>Działanie sensora ultradźwiękowego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79C582" w14:textId="1910551D" w:rsidR="003437A9" w:rsidRDefault="003437A9">
      <w:pPr>
        <w:pStyle w:val="Spistreci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83264830" w:history="1">
        <w:r w:rsidRPr="00963B95">
          <w:rPr>
            <w:rStyle w:val="Hipercze"/>
            <w:bCs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963B95">
          <w:rPr>
            <w:rStyle w:val="Hipercze"/>
            <w:noProof/>
          </w:rPr>
          <w:t>1. Zasada działania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_Toc183264830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AEC35" w14:textId="09AD6CA9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1" w:history="1">
        <w:r w:rsidRPr="00963B95">
          <w:rPr>
            <w:rStyle w:val="Hipercze"/>
          </w:rPr>
          <w:t>Rozdział 3   [Wymagania i narzędzia]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E64A13F" w14:textId="4498A306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2" w:history="1">
        <w:r w:rsidRPr="00963B95">
          <w:rPr>
            <w:rStyle w:val="Hipercze"/>
          </w:rPr>
          <w:t>Rozdział 4  [Właściwy dla kierunku – np. Specyfikacja zewnętrzna]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58AA841" w14:textId="281D9610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3" w:history="1">
        <w:r w:rsidRPr="00963B95">
          <w:rPr>
            <w:rStyle w:val="Hipercze"/>
          </w:rPr>
          <w:t>Rozdział 5  [Właściwy dla kierunku – np. Specyfikacja wewnętrzna]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365B28E" w14:textId="0FB36546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4" w:history="1">
        <w:r w:rsidRPr="00963B95">
          <w:rPr>
            <w:rStyle w:val="Hipercze"/>
            <w:bCs/>
          </w:rPr>
          <w:t>Rozdział 6  Weryfikacja i walidacja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F7FF5D6" w14:textId="69A74B6E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5" w:history="1">
        <w:r w:rsidRPr="00963B95">
          <w:rPr>
            <w:rStyle w:val="Hipercze"/>
            <w:bCs/>
          </w:rPr>
          <w:t>Rozdział 7  Podsumowanie i wnioski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B06DD26" w14:textId="099101B6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6" w:history="1">
        <w:r w:rsidRPr="00963B95">
          <w:rPr>
            <w:rStyle w:val="Hipercze"/>
          </w:rPr>
          <w:t>Bibliografia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15EBC72" w14:textId="7A4DE776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7" w:history="1">
        <w:r w:rsidRPr="00963B95">
          <w:rPr>
            <w:rStyle w:val="Hipercze"/>
          </w:rPr>
          <w:t>Spis skrótów i symboli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4A701963" w14:textId="4BC63437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8" w:history="1">
        <w:r w:rsidRPr="00963B95">
          <w:rPr>
            <w:rStyle w:val="Hipercze"/>
          </w:rPr>
          <w:t>Źródła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498AB8BD" w14:textId="689963B8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39" w:history="1">
        <w:r w:rsidRPr="00963B95">
          <w:rPr>
            <w:rStyle w:val="Hipercze"/>
          </w:rPr>
          <w:t>Lista dodatkowych plików, uzupełniających tekst pracy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9DE1954" w14:textId="33F6E017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40" w:history="1">
        <w:r w:rsidRPr="00963B95">
          <w:rPr>
            <w:rStyle w:val="Hipercze"/>
          </w:rPr>
          <w:t>Spis rysunków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87E9039" w14:textId="154FB813" w:rsidR="003437A9" w:rsidRDefault="003437A9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kern w:val="2"/>
          <w:szCs w:val="24"/>
          <w:lang w:val="pl-PL"/>
          <w14:ligatures w14:val="standardContextual"/>
        </w:rPr>
      </w:pPr>
      <w:hyperlink w:anchor="_Toc183264841" w:history="1">
        <w:r w:rsidRPr="00963B95">
          <w:rPr>
            <w:rStyle w:val="Hipercze"/>
          </w:rPr>
          <w:t>Spis tablic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_Toc183264841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34CE0A41" w14:textId="7A6F92FA"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14:paraId="62EBF3C5" w14:textId="4B791B2E" w:rsidR="000330A9" w:rsidRPr="005E07A9" w:rsidRDefault="001D381A" w:rsidP="00A301C5">
      <w:pPr>
        <w:sectPr w:rsidR="000330A9" w:rsidRPr="005E07A9" w:rsidSect="0073745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  <w:r w:rsidRPr="005E07A9">
        <w:rPr>
          <w:b/>
          <w:bCs/>
        </w:rPr>
        <w:br w:type="page"/>
      </w:r>
    </w:p>
    <w:p w14:paraId="34D82E3B" w14:textId="04AEB7FF" w:rsidR="00CF0DBC" w:rsidRPr="00220118" w:rsidRDefault="00CF0DBC" w:rsidP="00856C74">
      <w:pPr>
        <w:pStyle w:val="Nagwek1"/>
        <w:numPr>
          <w:ilvl w:val="0"/>
          <w:numId w:val="0"/>
        </w:numPr>
      </w:pPr>
      <w:bookmarkStart w:id="0" w:name="_Toc183264826"/>
      <w:r w:rsidRPr="00220118">
        <w:lastRenderedPageBreak/>
        <w:t>Wstęp</w:t>
      </w:r>
      <w:bookmarkEnd w:id="0"/>
    </w:p>
    <w:p w14:paraId="44F20D9B" w14:textId="77777777" w:rsidR="00CF0DBC" w:rsidRDefault="00CA325D" w:rsidP="008154F1">
      <w:pPr>
        <w:pStyle w:val="Tekstpods"/>
        <w:numPr>
          <w:ilvl w:val="0"/>
          <w:numId w:val="12"/>
        </w:numPr>
      </w:pPr>
      <w:r>
        <w:t>wprowadzenie w problem/zagadnienie</w:t>
      </w:r>
    </w:p>
    <w:p w14:paraId="030EB346" w14:textId="77777777" w:rsidR="00CA325D" w:rsidRDefault="00CA325D" w:rsidP="008154F1">
      <w:pPr>
        <w:pStyle w:val="Tekstpods"/>
        <w:numPr>
          <w:ilvl w:val="0"/>
          <w:numId w:val="12"/>
        </w:numPr>
      </w:pPr>
      <w:r>
        <w:t>Osadzenie problemu w dziedzinie</w:t>
      </w:r>
    </w:p>
    <w:p w14:paraId="585394FB" w14:textId="77777777" w:rsidR="00CA325D" w:rsidRDefault="00CA325D" w:rsidP="008154F1">
      <w:pPr>
        <w:pStyle w:val="Tekstpods"/>
        <w:numPr>
          <w:ilvl w:val="0"/>
          <w:numId w:val="12"/>
        </w:numPr>
      </w:pPr>
      <w:r>
        <w:t>Cel pracy</w:t>
      </w:r>
    </w:p>
    <w:p w14:paraId="17F17F92" w14:textId="77777777" w:rsidR="00CA325D" w:rsidRDefault="00CA325D" w:rsidP="008154F1">
      <w:pPr>
        <w:pStyle w:val="Tekstpods"/>
        <w:numPr>
          <w:ilvl w:val="0"/>
          <w:numId w:val="12"/>
        </w:numPr>
      </w:pPr>
      <w:r>
        <w:t>Zakres pracy</w:t>
      </w:r>
    </w:p>
    <w:p w14:paraId="29A2F0E6" w14:textId="77777777" w:rsidR="00CA325D" w:rsidRDefault="00CA325D" w:rsidP="008154F1">
      <w:pPr>
        <w:pStyle w:val="Tekstpods"/>
        <w:numPr>
          <w:ilvl w:val="0"/>
          <w:numId w:val="12"/>
        </w:numPr>
      </w:pPr>
      <w:r>
        <w:t>Zwięzła charakterystyka rozdziałów</w:t>
      </w:r>
    </w:p>
    <w:p w14:paraId="3E73E740" w14:textId="77777777" w:rsidR="00CA325D" w:rsidRDefault="00CA325D" w:rsidP="008154F1">
      <w:pPr>
        <w:pStyle w:val="Tekstpods"/>
        <w:numPr>
          <w:ilvl w:val="0"/>
          <w:numId w:val="12"/>
        </w:numPr>
      </w:pPr>
      <w:r>
        <w:t>Jednoznaczne określenie wkładu autora, w przypadku prac wieloosobowych – tabela z autorstwem poszczególnych elementów pracy</w:t>
      </w:r>
    </w:p>
    <w:p w14:paraId="6D98A12B" w14:textId="77777777" w:rsidR="00CA325D" w:rsidRDefault="00CA325D" w:rsidP="00CA325D">
      <w:pPr>
        <w:pStyle w:val="Tekstpods"/>
        <w:ind w:left="1080" w:firstLine="0"/>
      </w:pPr>
    </w:p>
    <w:p w14:paraId="2946DB82" w14:textId="77777777" w:rsidR="00CA325D" w:rsidRDefault="00CA325D" w:rsidP="00CA325D">
      <w:pPr>
        <w:pStyle w:val="Tekstpods"/>
        <w:ind w:left="1080" w:firstLine="0"/>
      </w:pPr>
    </w:p>
    <w:p w14:paraId="61AE996B" w14:textId="77777777" w:rsidR="0073128A" w:rsidRPr="00134CD9" w:rsidRDefault="0083043B" w:rsidP="0073128A">
      <w:pPr>
        <w:pStyle w:val="Tekstpods"/>
      </w:pPr>
      <w:r>
        <w:t xml:space="preserve">Pierwsza linia akapitu z wcięciem. </w:t>
      </w:r>
      <w:r w:rsidRPr="00031835">
        <w:rPr>
          <w:lang w:val="en-US"/>
        </w:rPr>
        <w:t xml:space="preserve">Czcionka Times New Roman lub Callibri 12pt. </w:t>
      </w:r>
      <w:r>
        <w:t>Obustronne wyrównanie. Interlinia 1.3</w:t>
      </w:r>
    </w:p>
    <w:p w14:paraId="1793988E" w14:textId="77777777" w:rsidR="00D65389" w:rsidRDefault="00D65389" w:rsidP="00E45A30">
      <w:pPr>
        <w:pStyle w:val="Tekstpods"/>
      </w:pPr>
    </w:p>
    <w:p w14:paraId="5E034C81" w14:textId="77777777" w:rsidR="00A62E3B" w:rsidRDefault="00A62E3B" w:rsidP="00E45A30">
      <w:pPr>
        <w:pStyle w:val="Tekstpods"/>
      </w:pPr>
    </w:p>
    <w:p w14:paraId="3F97FD33" w14:textId="004F8FD3" w:rsidR="00A62E3B" w:rsidRPr="00A62E3B" w:rsidRDefault="00A62E3B" w:rsidP="00A62E3B">
      <w:pPr>
        <w:pStyle w:val="Tekstpods"/>
      </w:pPr>
      <w:r w:rsidRPr="00A62E3B">
        <w:t xml:space="preserve">Współczesne systemy robotyki mobilnej wymagają precyzyjnych i wydajnych rozwiązań do nawigacji w złożonym środowisku. </w:t>
      </w:r>
      <w:r w:rsidR="005D5ED5">
        <w:t>Przykładem tego typu</w:t>
      </w:r>
      <w:r w:rsidRPr="00A62E3B">
        <w:t xml:space="preserve"> systemów jest dalmierz ultradźwiękowy, który umożliwia detekcję odległości do przeszkód oraz mapowanie otoczenia. Tradycyjne podejścia, takie jak wykorzystanie mikrokontrolerów, oferują łatwość implementacji i niski koszt, lecz ich ograniczona wydajność obliczeniowa i brak elastyczności w zaawansowanych operacjach przetwarzania danych mogą być istotnym ograniczeniem w aplikacjach wymagających czasu rzeczywistego.</w:t>
      </w:r>
    </w:p>
    <w:p w14:paraId="44D96AD0" w14:textId="1517CD5B" w:rsidR="00A62E3B" w:rsidRPr="00A62E3B" w:rsidRDefault="00A62E3B" w:rsidP="00A62E3B">
      <w:pPr>
        <w:pStyle w:val="Tekstpods"/>
      </w:pPr>
      <w:r w:rsidRPr="00A62E3B">
        <w:t>Celem niniejszego projektu jest opracowanie inteligentnego rdzenia dalmierza ultradźwiękowego</w:t>
      </w:r>
      <w:r w:rsidR="0070480A">
        <w:t xml:space="preserve">, dalmierz ultradźwiękowy zostanie </w:t>
      </w:r>
      <w:r w:rsidR="002E686D">
        <w:t>sterowany przy pomocy układu</w:t>
      </w:r>
      <w:r w:rsidRPr="00A62E3B">
        <w:t xml:space="preserve"> FPGA,</w:t>
      </w:r>
      <w:r w:rsidR="0063274C">
        <w:t xml:space="preserve"> ze względu na jego </w:t>
      </w:r>
      <w:r w:rsidR="000D7493">
        <w:t>przewagi stosowane w cyfrowym przetwarzaniu sygnałów</w:t>
      </w:r>
      <w:r w:rsidR="00B10D71">
        <w:t xml:space="preserve">, oraz przetwarzaniu danych w czasie rzeczywistym. </w:t>
      </w:r>
      <w:r w:rsidR="00682443">
        <w:t>Strukturę układu opisano za pomocą języka</w:t>
      </w:r>
      <w:r w:rsidRPr="00A62E3B">
        <w:t xml:space="preserve"> VHDL. </w:t>
      </w:r>
      <w:r w:rsidR="005D6E8E">
        <w:t xml:space="preserve">Bezpośrednie </w:t>
      </w:r>
      <w:r w:rsidR="00BD0DD4">
        <w:t>odwzorowanie sprzętowe układu pomiarowego pozwala na realizację procesów pomiarowych i obliczeniowych w sposób równoległ</w:t>
      </w:r>
      <w:r w:rsidR="006E1D5C">
        <w:t>y</w:t>
      </w:r>
      <w:r w:rsidRPr="00A62E3B">
        <w:t xml:space="preserve">, co przekłada się na większą szybkość działania i elastyczność. </w:t>
      </w:r>
      <w:r w:rsidR="00765D00">
        <w:t xml:space="preserve">Układ realizuje zadania </w:t>
      </w:r>
      <w:r w:rsidR="00507362">
        <w:t>pomiarowe w sposób autonomiczny, nie obciążając układu mikroprocesorowego</w:t>
      </w:r>
      <w:r w:rsidR="00632F2C">
        <w:t xml:space="preserve"> </w:t>
      </w:r>
      <w:r w:rsidR="007515D2">
        <w:t>procesem pomiarowym.</w:t>
      </w:r>
    </w:p>
    <w:p w14:paraId="63E38CDF" w14:textId="4151F112" w:rsidR="00A62E3B" w:rsidRPr="00A62E3B" w:rsidRDefault="00B14B67" w:rsidP="00A62E3B">
      <w:pPr>
        <w:pStyle w:val="Tekstpods"/>
      </w:pPr>
      <w:r>
        <w:lastRenderedPageBreak/>
        <w:t xml:space="preserve">W ramach pracy zaprojektowano oraz zbudowano </w:t>
      </w:r>
      <w:r w:rsidR="00C17CEA">
        <w:t xml:space="preserve">model </w:t>
      </w:r>
      <w:r w:rsidR="00A62E3B" w:rsidRPr="00A62E3B">
        <w:t xml:space="preserve">dalmierza ultradźwiękowego, zdolnego do pracy w czasie rzeczywistym, oraz jego integrację z systemem robota mobilnego. Zastosowanie ultradźwięków jako medium pomiarowego wynika z ich odporności na zmienne warunki oświetleniowe oraz możliwości dokładnego określenia odległości do obiektów o różnej teksturze i geometrii. </w:t>
      </w:r>
      <w:r w:rsidR="00300345">
        <w:t xml:space="preserve">Sprzętowy system pomiaru pozwala na </w:t>
      </w:r>
      <w:r w:rsidR="00AA23B8">
        <w:t>precyzyjne</w:t>
      </w:r>
      <w:r w:rsidR="00300345">
        <w:t xml:space="preserve"> określenie czasu, co jest istotne w przypadku pomiaru </w:t>
      </w:r>
      <w:r w:rsidR="002A0BBC">
        <w:t>odległości metod</w:t>
      </w:r>
      <w:r w:rsidR="00275255">
        <w:t>ą ultradźwiękową.</w:t>
      </w:r>
    </w:p>
    <w:p w14:paraId="70DCBB51" w14:textId="77777777" w:rsidR="00A62E3B" w:rsidRDefault="00A62E3B" w:rsidP="00856C74">
      <w:pPr>
        <w:pStyle w:val="Tekstpods"/>
      </w:pPr>
      <w:r w:rsidRPr="00A62E3B">
        <w:t>Prace te przyczynią się do rozwoju bardziej zaawansowanych i niezawodnych systemów nawigacyjnych, co ma istotne znaczenie zarówno w aplikacjach komercyjnych, jak i badawczych. W ramach projektu zostanie także porównana wydajność rozwiązania opartego na FPGA z tradycyjnymi podejściami, co pozwoli na ocenę potencjału tej technologii w robotyce mobilnej</w:t>
      </w:r>
      <w:r w:rsidR="00F9107D">
        <w:t>.</w:t>
      </w:r>
    </w:p>
    <w:p w14:paraId="293B2582" w14:textId="1DAFD6CC" w:rsidR="002009A6" w:rsidRDefault="000D5EB8" w:rsidP="00CA5D0A">
      <w:pPr>
        <w:pStyle w:val="Tekstpods"/>
        <w:ind w:firstLine="357"/>
      </w:pPr>
      <w:r>
        <w:t>Na rysunku przedstawiono schemat blokowy zaprojektowanego układu pomiarowego</w:t>
      </w:r>
      <w:r w:rsidR="007911B6">
        <w:t xml:space="preserve">. Wykorzystany </w:t>
      </w:r>
      <w:r w:rsidR="00552968">
        <w:t>układ</w:t>
      </w:r>
      <w:r w:rsidR="007911B6">
        <w:t xml:space="preserve"> FPGA to </w:t>
      </w:r>
      <w:r w:rsidR="00CA5226">
        <w:t>EP4CE6E22 kt</w:t>
      </w:r>
      <w:r w:rsidR="00552968">
        <w:t>ó</w:t>
      </w:r>
      <w:r w:rsidR="00CA5226">
        <w:t xml:space="preserve">ry jest </w:t>
      </w:r>
      <w:r w:rsidR="00DC68EE">
        <w:t>na płytce CYCLONE IV:</w:t>
      </w:r>
    </w:p>
    <w:p w14:paraId="41FDEB98" w14:textId="77777777" w:rsidR="00DC68EE" w:rsidRDefault="00DC68EE" w:rsidP="002009A6">
      <w:pPr>
        <w:pStyle w:val="Tekstpods"/>
        <w:ind w:firstLine="0"/>
      </w:pPr>
    </w:p>
    <w:p w14:paraId="0BB87644" w14:textId="561FF729" w:rsidR="007D47E3" w:rsidRDefault="00C058B2" w:rsidP="002009A6">
      <w:pPr>
        <w:pStyle w:val="Tekstpods"/>
        <w:ind w:firstLine="0"/>
      </w:pPr>
      <w:r w:rsidRPr="00C058B2">
        <w:drawing>
          <wp:inline distT="0" distB="0" distL="0" distR="0" wp14:anchorId="2359C367" wp14:editId="5A9FBF87">
            <wp:extent cx="5580380" cy="3355340"/>
            <wp:effectExtent l="0" t="0" r="1270" b="0"/>
            <wp:docPr id="411357566" name="Obraz 1" descr="Obraz zawierający tekst, zrzut ekranu, Karteczka samoprzylepn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57566" name="Obraz 1" descr="Obraz zawierający tekst, zrzut ekranu, Karteczka samoprzylepna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2B36" w14:textId="77777777" w:rsidR="007D47E3" w:rsidRDefault="007D47E3" w:rsidP="002009A6">
      <w:pPr>
        <w:pStyle w:val="Tekstpods"/>
        <w:ind w:firstLine="0"/>
      </w:pPr>
    </w:p>
    <w:p w14:paraId="06CC7E9D" w14:textId="77777777" w:rsidR="007D47E3" w:rsidRDefault="007D47E3" w:rsidP="002009A6">
      <w:pPr>
        <w:pStyle w:val="Tekstpods"/>
        <w:ind w:firstLine="0"/>
      </w:pPr>
    </w:p>
    <w:p w14:paraId="7A32FCD8" w14:textId="77777777" w:rsidR="007D47E3" w:rsidRDefault="001F365E" w:rsidP="002009A6">
      <w:pPr>
        <w:pStyle w:val="Tekstpods"/>
        <w:ind w:firstLine="0"/>
      </w:pPr>
      <w:r>
        <w:t>W programie  do wyświetlania wyników  użyto wyświtlacz 7-dmio segmentowy</w:t>
      </w:r>
      <w:r w:rsidR="005F4C24">
        <w:t xml:space="preserve"> – W przyszłości można użyć lcd, co wpłynie na poprawę ilości wyświetlanych komunikatów</w:t>
      </w:r>
      <w:r w:rsidR="005C6136">
        <w:t>. Poniżej schemat ideowy proponowanego rozwiązania.</w:t>
      </w:r>
    </w:p>
    <w:p w14:paraId="082FCF49" w14:textId="77777777" w:rsidR="004878A6" w:rsidRDefault="004878A6" w:rsidP="002009A6">
      <w:pPr>
        <w:pStyle w:val="Tekstpods"/>
        <w:ind w:firstLine="0"/>
      </w:pPr>
      <w:r w:rsidRPr="004878A6">
        <w:rPr>
          <w:noProof/>
        </w:rPr>
        <w:lastRenderedPageBreak/>
        <w:drawing>
          <wp:inline distT="0" distB="0" distL="0" distR="0" wp14:anchorId="6AC46590" wp14:editId="23DBDD68">
            <wp:extent cx="5580380" cy="2235200"/>
            <wp:effectExtent l="0" t="0" r="1270" b="0"/>
            <wp:docPr id="375303194" name="Obraz 1" descr="Obraz zawierający tekst, zrzut ekranu, elektronika, maszy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03194" name="Obraz 1" descr="Obraz zawierający tekst, zrzut ekranu, elektronika, maszyn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B313" w14:textId="77777777" w:rsidR="004878A6" w:rsidRDefault="004878A6" w:rsidP="002009A6">
      <w:pPr>
        <w:pStyle w:val="Tekstpods"/>
        <w:ind w:firstLine="0"/>
      </w:pPr>
    </w:p>
    <w:p w14:paraId="3327BCDF" w14:textId="77777777" w:rsidR="00C01925" w:rsidRDefault="00C01925" w:rsidP="002009A6">
      <w:pPr>
        <w:pStyle w:val="Tekstpods"/>
        <w:ind w:firstLine="0"/>
      </w:pPr>
    </w:p>
    <w:p w14:paraId="6890B1BC" w14:textId="2FA7E3FD" w:rsidR="00C01925" w:rsidRDefault="00C01925" w:rsidP="00C01925">
      <w:pPr>
        <w:pStyle w:val="Tekstpods"/>
      </w:pPr>
      <w:r w:rsidRPr="00C01925">
        <w:t>Dalmierz ultradźwiękowy, w omawianym układzie, składa się z czujnika HC-SR04, zamontowanego na obracającym się serwomechanizmie SG90, co umożliwia pomiar odległości w zakresie 180 stopni. Serwo SG90 obraca sensor w zadanym zakresie kątowym, a czujnik HC-SR04 wysyła impulsy ultradźwiękowe i odbiera echo odbite od przeszkód w otoczeniu. Na podstawie czasu powrotu sygnału obliczana jest odległość do przeszkody.</w:t>
      </w:r>
    </w:p>
    <w:p w14:paraId="2E2BE645" w14:textId="40FF7FC2" w:rsidR="002C4948" w:rsidRPr="00C01925" w:rsidRDefault="002C4948" w:rsidP="00C01925">
      <w:pPr>
        <w:pStyle w:val="Tekstpods"/>
      </w:pPr>
      <w:r w:rsidRPr="002C4948">
        <w:rPr>
          <w:noProof/>
        </w:rPr>
        <w:drawing>
          <wp:inline distT="0" distB="0" distL="0" distR="0" wp14:anchorId="24D5014E" wp14:editId="713039FA">
            <wp:extent cx="3629453" cy="4381500"/>
            <wp:effectExtent l="0" t="0" r="9525" b="0"/>
            <wp:docPr id="1206244631" name="Obraz 1" descr="Obraz zawierający tekst, zrzut ekranu, Czcionka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44631" name="Obraz 1" descr="Obraz zawierający tekst, zrzut ekranu, Czcionka, Grafi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154" cy="439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7ADA" w14:textId="004FC4CB" w:rsidR="00C01925" w:rsidRPr="00C01925" w:rsidRDefault="00C01925" w:rsidP="00C01925">
      <w:pPr>
        <w:pStyle w:val="Tekstpods"/>
      </w:pPr>
      <w:r w:rsidRPr="00C01925">
        <w:lastRenderedPageBreak/>
        <w:t>Podczas działania, serwo</w:t>
      </w:r>
      <w:r w:rsidR="003E71E1">
        <w:t>mechanizm</w:t>
      </w:r>
      <w:r w:rsidRPr="00C01925">
        <w:t xml:space="preserve"> przemieszcza czujnik w kolejnych pozycjach kątowych, a w każdym z nich wykonywany jest pomiar odległości. Dane są następnie zapisywane i używane do tworzenia mapy otoczenia </w:t>
      </w:r>
      <w:r w:rsidR="003E71E1">
        <w:t>oraz</w:t>
      </w:r>
      <w:r w:rsidRPr="00C01925">
        <w:t xml:space="preserve"> </w:t>
      </w:r>
      <w:r w:rsidR="00024E47">
        <w:t>przetwarzane w celu orientacji robota w przestrzeni</w:t>
      </w:r>
      <w:r w:rsidRPr="00C01925">
        <w:t>.</w:t>
      </w:r>
    </w:p>
    <w:p w14:paraId="3914C244" w14:textId="77777777" w:rsidR="00C01925" w:rsidRDefault="00C01925" w:rsidP="002009A6">
      <w:pPr>
        <w:pStyle w:val="Tekstpods"/>
        <w:ind w:firstLine="0"/>
      </w:pPr>
    </w:p>
    <w:p w14:paraId="486753D4" w14:textId="77777777" w:rsidR="00BF568D" w:rsidRDefault="00BF568D" w:rsidP="002009A6">
      <w:pPr>
        <w:pStyle w:val="Tekstpods"/>
        <w:ind w:firstLine="0"/>
      </w:pPr>
      <w:r w:rsidRPr="00BF568D">
        <w:rPr>
          <w:noProof/>
        </w:rPr>
        <w:drawing>
          <wp:inline distT="0" distB="0" distL="0" distR="0" wp14:anchorId="449901EB" wp14:editId="75CA2DE3">
            <wp:extent cx="5580380" cy="2602230"/>
            <wp:effectExtent l="0" t="0" r="1270" b="7620"/>
            <wp:docPr id="782545520" name="Obraz 1" descr="Obraz zawierający linia, zrzut ekranu, diagram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45520" name="Obraz 1" descr="Obraz zawierający linia, zrzut ekranu, diagram, Równolegl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B6E0" w14:textId="77777777" w:rsidR="00BF568D" w:rsidRDefault="00BF568D" w:rsidP="002009A6">
      <w:pPr>
        <w:pStyle w:val="Tekstpods"/>
        <w:ind w:firstLine="0"/>
      </w:pPr>
    </w:p>
    <w:p w14:paraId="68134EE7" w14:textId="77777777" w:rsidR="00BF568D" w:rsidRDefault="00BF568D" w:rsidP="002009A6">
      <w:pPr>
        <w:pStyle w:val="Tekstpods"/>
        <w:ind w:firstLine="0"/>
      </w:pPr>
    </w:p>
    <w:p w14:paraId="47257241" w14:textId="498301F4" w:rsidR="00D71EF5" w:rsidRPr="00D71EF5" w:rsidRDefault="00D71EF5" w:rsidP="00D71EF5">
      <w:pPr>
        <w:pStyle w:val="Tekstpods"/>
      </w:pPr>
      <w:r w:rsidRPr="00D71EF5">
        <w:t>W celu precyzyjnej kontroli ruchu serwomechanizmu i uzyskania pełnego zakresu 180 stopni, konieczne jest monitorowanie faktycznego położenia serwa. Serwa takie jak SG90 wykorzystują sygnał PWM do określenia pozycji, jednak czas reakcji mechanicznej</w:t>
      </w:r>
      <w:r w:rsidR="00D92CB7">
        <w:t xml:space="preserve"> mechanizmu</w:t>
      </w:r>
      <w:r w:rsidRPr="00D71EF5">
        <w:t xml:space="preserve"> oraz opóźnienia wynikające z przetwarzania danych pomiarowych mogą powodować niedokładności.</w:t>
      </w:r>
    </w:p>
    <w:p w14:paraId="029CF219" w14:textId="12A5BAB1" w:rsidR="00D71EF5" w:rsidRPr="00D71EF5" w:rsidRDefault="00D71EF5" w:rsidP="00D71EF5">
      <w:pPr>
        <w:pStyle w:val="Tekstpods"/>
      </w:pPr>
      <w:r w:rsidRPr="00D71EF5">
        <w:t xml:space="preserve">Podczas ruchu </w:t>
      </w:r>
      <w:r w:rsidR="00D92CB7">
        <w:t>mechanizmu</w:t>
      </w:r>
      <w:r w:rsidRPr="00D71EF5">
        <w:t xml:space="preserve">, </w:t>
      </w:r>
      <w:r w:rsidR="00D87DE4">
        <w:t xml:space="preserve">może dojść do </w:t>
      </w:r>
      <w:r w:rsidR="00BC1392">
        <w:t xml:space="preserve">błędów obliczeń związanych z niedokładnym ruchem mechanizmu. Opóźnienie jakie wynika z czasu wysyłania sygnału może doprowadzić do niepełnego lub niedokładnego </w:t>
      </w:r>
      <w:r w:rsidR="00D744A8">
        <w:t xml:space="preserve">ustawienia układu pomiarowego, co skutkuje trudnością w otrzymaniu odpowiedniego konta </w:t>
      </w:r>
      <w:r w:rsidR="006317C8">
        <w:t xml:space="preserve">obserwacji. </w:t>
      </w:r>
      <w:r w:rsidR="00E46636">
        <w:t>Szczególnie</w:t>
      </w:r>
      <w:r w:rsidR="006317C8">
        <w:t xml:space="preserve"> jest to widoczne w położeniach skrajnych (0 stopni oraz 180 stopni)</w:t>
      </w:r>
      <w:r w:rsidR="00E46636">
        <w:t xml:space="preserve">. Aby temu zapobiec konieczne jest </w:t>
      </w:r>
      <w:r w:rsidR="006041CB">
        <w:t>sprawdzanie położenia serwomechanizmu w czasie rzeczywistym</w:t>
      </w:r>
      <w:r w:rsidR="00EF1C5C">
        <w:t>.</w:t>
      </w:r>
    </w:p>
    <w:p w14:paraId="5A004B53" w14:textId="77777777" w:rsidR="00D71EF5" w:rsidRPr="00D71EF5" w:rsidRDefault="00D71EF5" w:rsidP="00D71EF5">
      <w:pPr>
        <w:pStyle w:val="Tekstpods"/>
      </w:pPr>
      <w:r w:rsidRPr="00D71EF5">
        <w:t>Rozwiązaniem tego problemu jest zastosowanie czujnika położenia, który pozwala dokładnie odczytać rzeczywisty kąt, w jakim znajduje się serwo. Dzięki temu możliwa jest synchronizacja pomiarów HC-SR04 z faktyczną pozycją sensora, co zapewnia:</w:t>
      </w:r>
    </w:p>
    <w:p w14:paraId="5856895E" w14:textId="77777777" w:rsidR="00D71EF5" w:rsidRPr="00D71EF5" w:rsidRDefault="00D71EF5" w:rsidP="00D71EF5">
      <w:pPr>
        <w:pStyle w:val="Tekstpods"/>
        <w:numPr>
          <w:ilvl w:val="0"/>
          <w:numId w:val="42"/>
        </w:numPr>
      </w:pPr>
      <w:r w:rsidRPr="00D71EF5">
        <w:rPr>
          <w:b/>
          <w:bCs/>
        </w:rPr>
        <w:t>Pełny zakres obrotu</w:t>
      </w:r>
      <w:r w:rsidRPr="00D71EF5">
        <w:t xml:space="preserve"> — umożliwiający pokrycie całego pola 180 stopni.</w:t>
      </w:r>
    </w:p>
    <w:p w14:paraId="0AE0C04E" w14:textId="77777777" w:rsidR="00D71EF5" w:rsidRPr="00D71EF5" w:rsidRDefault="00D71EF5" w:rsidP="00D71EF5">
      <w:pPr>
        <w:pStyle w:val="Tekstpods"/>
        <w:numPr>
          <w:ilvl w:val="0"/>
          <w:numId w:val="42"/>
        </w:numPr>
      </w:pPr>
      <w:r w:rsidRPr="00D71EF5">
        <w:rPr>
          <w:b/>
          <w:bCs/>
        </w:rPr>
        <w:t>Poprawę precyzji mapowania</w:t>
      </w:r>
      <w:r w:rsidRPr="00D71EF5">
        <w:t xml:space="preserve"> — pomiary są wykonywane dokładnie w przewidzianych pozycjach kątowych.</w:t>
      </w:r>
    </w:p>
    <w:p w14:paraId="6B3E2C0D" w14:textId="77777777" w:rsidR="00D71EF5" w:rsidRPr="00D71EF5" w:rsidRDefault="00D71EF5" w:rsidP="00D71EF5">
      <w:pPr>
        <w:pStyle w:val="Tekstpods"/>
        <w:numPr>
          <w:ilvl w:val="0"/>
          <w:numId w:val="42"/>
        </w:numPr>
      </w:pPr>
      <w:r w:rsidRPr="00D71EF5">
        <w:rPr>
          <w:b/>
          <w:bCs/>
        </w:rPr>
        <w:lastRenderedPageBreak/>
        <w:t>Redukcję błędów czasowych</w:t>
      </w:r>
      <w:r w:rsidRPr="00D71EF5">
        <w:t xml:space="preserve"> — eliminuje problem nieodpowiedniego ustawienia sensora podczas wysyłania sygnałów ultradźwiękowych.</w:t>
      </w:r>
    </w:p>
    <w:p w14:paraId="4B2CE602" w14:textId="23252889" w:rsidR="00D71EF5" w:rsidRPr="00D71EF5" w:rsidRDefault="00D71EF5" w:rsidP="00D71EF5">
      <w:pPr>
        <w:pStyle w:val="Tekstpods"/>
      </w:pPr>
      <w:r w:rsidRPr="00D71EF5">
        <w:t xml:space="preserve">Czujnik położenia może być realizowany na kilka sposobów, </w:t>
      </w:r>
      <w:r w:rsidR="006F6503">
        <w:t xml:space="preserve">jednym z nich jst zastosowanie magnetycznego czujnika zbliżeniowego </w:t>
      </w:r>
      <w:r w:rsidR="00036921">
        <w:t>w celu ustalenia pozycji skrajnych układu pomiarowego.</w:t>
      </w:r>
    </w:p>
    <w:p w14:paraId="5997CC1D" w14:textId="48D8EA15" w:rsidR="00BF568D" w:rsidRDefault="00BF568D" w:rsidP="002009A6">
      <w:pPr>
        <w:pStyle w:val="Tekstpods"/>
        <w:ind w:firstLine="0"/>
        <w:sectPr w:rsidR="00BF568D" w:rsidSect="006664F1">
          <w:headerReference w:type="even" r:id="rId16"/>
          <w:headerReference w:type="default" r:id="rId17"/>
          <w:footerReference w:type="default" r:id="rId18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</w:p>
    <w:p w14:paraId="1F72F646" w14:textId="77777777" w:rsidR="00EB5975" w:rsidRDefault="00EB5975">
      <w:pPr>
        <w:overflowPunct/>
        <w:autoSpaceDE/>
        <w:autoSpaceDN/>
        <w:adjustRightInd/>
        <w:textAlignment w:val="auto"/>
        <w:rPr>
          <w:b/>
          <w:kern w:val="28"/>
          <w:sz w:val="29"/>
        </w:rPr>
        <w:sectPr w:rsidR="00EB5975" w:rsidSect="006664F1">
          <w:headerReference w:type="even" r:id="rId19"/>
          <w:headerReference w:type="default" r:id="rId20"/>
          <w:footerReference w:type="even" r:id="rId21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654C7647" w14:textId="5346785D" w:rsidR="00A658EA" w:rsidRPr="004400A8" w:rsidRDefault="00A658EA" w:rsidP="00856C74">
      <w:pPr>
        <w:pStyle w:val="Nagwek1"/>
        <w:numPr>
          <w:ilvl w:val="0"/>
          <w:numId w:val="0"/>
        </w:numPr>
        <w:rPr>
          <w:b w:val="0"/>
          <w:bCs/>
        </w:rPr>
      </w:pPr>
      <w:bookmarkStart w:id="1" w:name="_Toc183264827"/>
      <w:r w:rsidRPr="004400A8">
        <w:rPr>
          <w:b w:val="0"/>
          <w:bCs/>
        </w:rPr>
        <w:lastRenderedPageBreak/>
        <w:t>Analiza tematu</w:t>
      </w:r>
      <w:bookmarkEnd w:id="1"/>
    </w:p>
    <w:p w14:paraId="69483E77" w14:textId="77777777" w:rsidR="00134CD9" w:rsidRDefault="00A658EA" w:rsidP="008154F1">
      <w:pPr>
        <w:pStyle w:val="Tekstpods"/>
        <w:numPr>
          <w:ilvl w:val="0"/>
          <w:numId w:val="10"/>
        </w:numPr>
      </w:pPr>
      <w:r>
        <w:t>sformułowanie problemu</w:t>
      </w:r>
    </w:p>
    <w:p w14:paraId="11EC8764" w14:textId="77777777" w:rsidR="00A658EA" w:rsidRDefault="00A658EA" w:rsidP="008154F1">
      <w:pPr>
        <w:pStyle w:val="Tekstpods"/>
        <w:numPr>
          <w:ilvl w:val="0"/>
          <w:numId w:val="10"/>
        </w:numPr>
      </w:pPr>
      <w:r>
        <w:t xml:space="preserve">osadzenie tematu w kontekście aktualnego stanu wiedzy (state of the </w:t>
      </w:r>
      <w:r w:rsidR="005366D1">
        <w:t>art</w:t>
      </w:r>
      <w:r>
        <w:t>.) o poruszanym problemie</w:t>
      </w:r>
    </w:p>
    <w:p w14:paraId="5D5B2902" w14:textId="77777777" w:rsidR="00A658EA" w:rsidRPr="00134CD9" w:rsidRDefault="00A658EA" w:rsidP="008154F1">
      <w:pPr>
        <w:pStyle w:val="Tekstpods"/>
        <w:numPr>
          <w:ilvl w:val="0"/>
          <w:numId w:val="10"/>
        </w:numPr>
      </w:pPr>
      <w:r>
        <w:t>studia literaturowe [2,3,4,1] – opis znanych rozwiązań (także opisanych naukowo, jeżeli problem jest poruszany w publikacjach naukowych), algorytmów</w:t>
      </w:r>
    </w:p>
    <w:p w14:paraId="5C41611A" w14:textId="63B79DF6" w:rsidR="00D02120" w:rsidRDefault="00D02120" w:rsidP="00D02120">
      <w:pPr>
        <w:pStyle w:val="Tekstpods"/>
        <w:tabs>
          <w:tab w:val="center" w:pos="4395"/>
          <w:tab w:val="right" w:pos="8789"/>
        </w:tabs>
        <w:ind w:firstLine="0"/>
      </w:pPr>
      <w:r>
        <w:tab/>
        <w:t>(1)</w:t>
      </w:r>
    </w:p>
    <w:p w14:paraId="6A616698" w14:textId="5EC82B7A" w:rsidR="00D02120" w:rsidRDefault="3C639D3F" w:rsidP="003437A9">
      <w:pPr>
        <w:pStyle w:val="Nagwek2"/>
      </w:pPr>
      <w:bookmarkStart w:id="2" w:name="_Toc183264828"/>
      <w:r w:rsidRPr="331665CA">
        <w:t>Teoretyczna analiza wpływu temperatury i wysokości na prędkość fali ultradźwiękowej</w:t>
      </w:r>
      <w:bookmarkEnd w:id="2"/>
    </w:p>
    <w:p w14:paraId="374D341A" w14:textId="2F5CF5B6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Prędkość propagacji fali ultradźwiękowej w powietrzu jest ściśle zależna od parametrów środowiskowych, takich jak temperatura i ciśnienie atmosferyczne. Parametry te zmieniają się wraz z wysokością, co sprawia, że w różnych warunkach prędkość fali może przyjmować różne wartości. Poniższa analiza bazuje na podstawowych zależnościach akustycznych i danych dotyczących zmian prędkości dźwięku wraz z temperaturą i ciśnieniem, które znajdują się w takich źródłach, jak "Acoustics" Jaya Kadisa z Uniwersytetu Stanforda oraz materiały dostępne na stronach internetowych Stanfordaść prędkości fali dźwiękowej od temperatury</w:t>
      </w:r>
    </w:p>
    <w:p w14:paraId="491EFD28" w14:textId="5FC03DE2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Prędkość fali dźwiękowej (w tym ultradźwięków) w powietrzu można obliczyć na podstawie równania:</w:t>
      </w:r>
    </w:p>
    <w:p w14:paraId="58291C72" w14:textId="6CC93D16" w:rsidR="00D02120" w:rsidRDefault="00D02120" w:rsidP="331665CA">
      <w:pPr>
        <w:jc w:val="center"/>
        <w:rPr>
          <w:color w:val="000000" w:themeColor="text1"/>
          <w:szCs w:val="24"/>
        </w:rPr>
      </w:pPr>
      <m:oMathPara>
        <m:oMath>
          <m:r>
            <w:rPr>
              <w:rFonts w:ascii="Cambria Math" w:hAnsi="Cambria Math"/>
            </w:rPr>
            <m:t>ν = 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γ×R × T</m:t>
              </m:r>
            </m:e>
          </m:rad>
        </m:oMath>
      </m:oMathPara>
    </w:p>
    <w:p w14:paraId="60112948" w14:textId="3E1EAE7D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gdzie:</w:t>
      </w:r>
    </w:p>
    <w:p w14:paraId="1AB1ABDA" w14:textId="5C394CE5" w:rsidR="00D02120" w:rsidRDefault="3C639D3F" w:rsidP="331665CA">
      <w:pPr>
        <w:pStyle w:val="Akapitzlist"/>
        <w:numPr>
          <w:ilvl w:val="0"/>
          <w:numId w:val="6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v = to prędkość dźwięku w powietrzu,</w:t>
      </w:r>
    </w:p>
    <w:p w14:paraId="4122529D" w14:textId="047B15D2" w:rsidR="00D02120" w:rsidRDefault="3C639D3F" w:rsidP="331665CA">
      <w:pPr>
        <w:pStyle w:val="Akapitzlist"/>
        <w:numPr>
          <w:ilvl w:val="0"/>
          <w:numId w:val="6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γ - to stosunek ciepła właściwego powietrza przy stałym ciśnieniu do ciepła przy stałej objętości (dla powietrza wynosi on około 1,4),</w:t>
      </w:r>
    </w:p>
    <w:p w14:paraId="52AFE5B3" w14:textId="41B3E715" w:rsidR="00D02120" w:rsidRDefault="3C639D3F" w:rsidP="331665CA">
      <w:pPr>
        <w:pStyle w:val="Akapitzlist"/>
        <w:numPr>
          <w:ilvl w:val="0"/>
          <w:numId w:val="6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R - to uniwersalna stała gazowa dla powietrza (około 287 J/(kg·K)),</w:t>
      </w:r>
    </w:p>
    <w:p w14:paraId="6BA815F4" w14:textId="3271F0A8" w:rsidR="00D02120" w:rsidRDefault="3C639D3F" w:rsidP="331665CA">
      <w:pPr>
        <w:pStyle w:val="Akapitzlist"/>
        <w:numPr>
          <w:ilvl w:val="0"/>
          <w:numId w:val="6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T - to temperatura powietrza w skali Kelvina (K).</w:t>
      </w:r>
    </w:p>
    <w:p w14:paraId="0F2BEA4F" w14:textId="5F641898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lastRenderedPageBreak/>
        <w:t>Z powyższego równania wynika, że prędkość dźwięku jest proporcjonalna do pierwiastka kwadratowego z temperatury. Wzrost temperatury powoduje wzrost energii kinetycznej cząsteczek, co prowadzi do szybszego przekazywania energii między nimi, zwiększając tym samym prędkość propagacji fali dźwiękowej. Praktycznie, przy wzroście temperatury o 1°C, prędkość dźwięku wzrasta o około 0,6 m/s.</w:t>
      </w:r>
    </w:p>
    <w:p w14:paraId="5802C51B" w14:textId="50BC7377" w:rsidR="00D02120" w:rsidRDefault="3C639D3F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Przykładowe obliczenie wpływu temperatury na prędkość dźwięku</w:t>
      </w:r>
    </w:p>
    <w:p w14:paraId="668DD49F" w14:textId="0479A4CA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Jeśli przyjmiemy temperaturę T=293 K (20°C), możemy obliczyć prędkość dźwięku:</w:t>
      </w:r>
    </w:p>
    <w:p w14:paraId="4C0521BF" w14:textId="72A2B44E" w:rsidR="00D02120" w:rsidRDefault="00D02120" w:rsidP="331665CA">
      <w:pPr>
        <w:jc w:val="center"/>
        <w:rPr>
          <w:color w:val="000000" w:themeColor="text1"/>
          <w:szCs w:val="24"/>
        </w:rPr>
      </w:pPr>
      <m:oMath>
        <m:r>
          <w:rPr>
            <w:rFonts w:ascii="Cambria Math" w:hAnsi="Cambria Math"/>
          </w:rPr>
          <m:t>ν = 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1.4×287 × 293</m:t>
            </m:r>
          </m:e>
        </m:rad>
      </m:oMath>
      <w:r w:rsidR="3C639D3F" w:rsidRPr="331665CA">
        <w:rPr>
          <w:color w:val="000000" w:themeColor="text1"/>
          <w:szCs w:val="24"/>
        </w:rPr>
        <w:t xml:space="preserve">   ≈  343m/s</w:t>
      </w:r>
    </w:p>
    <w:p w14:paraId="1CE465F8" w14:textId="2524667B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Gdy temperatura wzrośnie do T=313 K(40°C):</w:t>
      </w:r>
    </w:p>
    <w:p w14:paraId="2A0AC9CB" w14:textId="27825DFE" w:rsidR="00D02120" w:rsidRDefault="00D02120" w:rsidP="331665CA">
      <w:pPr>
        <w:jc w:val="center"/>
        <w:rPr>
          <w:color w:val="000000" w:themeColor="text1"/>
          <w:szCs w:val="24"/>
        </w:rPr>
      </w:pPr>
      <m:oMath>
        <m:r>
          <w:rPr>
            <w:rFonts w:ascii="Cambria Math" w:hAnsi="Cambria Math"/>
          </w:rPr>
          <m:t>ν = 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1.4×287 × 313</m:t>
            </m:r>
          </m:e>
        </m:rad>
      </m:oMath>
      <w:r w:rsidR="3C639D3F" w:rsidRPr="331665CA">
        <w:rPr>
          <w:color w:val="000000" w:themeColor="text1"/>
          <w:szCs w:val="24"/>
        </w:rPr>
        <w:t xml:space="preserve">  ≈  354m/s</w:t>
      </w:r>
    </w:p>
    <w:p w14:paraId="6C1C31C9" w14:textId="785ACE9F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Zmiana temperatury o 20°C spowodowała wzrost prędkości fali dźwiękowej o około 11 m/s.</w:t>
      </w:r>
    </w:p>
    <w:p w14:paraId="73622DFE" w14:textId="7E800E0B" w:rsidR="00D02120" w:rsidRDefault="3C639D3F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2. Wpływ wysokości (ciśnienia) na prędkość fali ultradźwiękowej</w:t>
      </w:r>
    </w:p>
    <w:p w14:paraId="13AA6AA9" w14:textId="5B1162DE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W miarę wzrostu wysokości nad ziemią zmniejsza się gęstość i ciśnienie powietrza. W typowych warunkach atmosferycznych, przy niskich wysokościach, prędkość dźwięku zależy przede wszystkim od temperatury, a wpływ ciśnienia jest stosunkowo niewielki. Wynika to z faktu, że zmiana ciśnienia wpływa równocześnie na gęstość powietrza, co wzajemnie się kompensuje w równaniu prędkości dźwięku dla gazów idealnych.</w:t>
      </w:r>
    </w:p>
    <w:p w14:paraId="5861CA1D" w14:textId="335EC343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W wyższych warstwach atmosfery, gdzie spada zarówno temperatura, jak i ciśnienie, prędkość fali ultradźwiękowej będzie mniejsza. Na przykład, w warunkach standardowych przy 0°C i ciśnieniu 1013 hPa prędkość dźwięku wynosi około 331 m/s. Na wysokości około 10 000 m, gdzie temperatura spada do około -50°C, a ciśnienie do około 250 hPa, prędkość dźwięku spada do około 295 m/s.</w:t>
      </w:r>
    </w:p>
    <w:p w14:paraId="141D3CCA" w14:textId="14991FD6" w:rsidR="00D02120" w:rsidRDefault="3C639D3F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Wpływ ciśnienia na wyższych wysokościach</w:t>
      </w:r>
    </w:p>
    <w:p w14:paraId="4BD02C58" w14:textId="33280462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Pomimo tego, że prędkość dźwięku nie jest bezpośrednio zależna od ciśnienia przy stałej temperaturze, spadek ciśnienia na dużych wysokościach wpływa na rozchodzenie się fal ultradźwiękowych. Na wysokości 10 000 m fale ultradźwiękowe propagują się wolniej niż na poziomie morza, co należy uwzględniać w projektowaniu urządzeń i sensorów pracujących na różnych wysokościach.</w:t>
      </w:r>
    </w:p>
    <w:p w14:paraId="10421D98" w14:textId="55DD3C3E" w:rsidR="00D02120" w:rsidRDefault="3C639D3F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 xml:space="preserve">Zarówno temperatura, jak i wysokość nad poziomem morza znacząco wpływają na prędkość rozchodzenia się fal ultradźwiękowych. Podczas gdy wzrost temperatury powoduje wzrost prędkości fali, wzrost wysokości nad ziemią — ze względu na spadek temperatury i ciśnienia — przyczynia się do jej zmniejszenia. Przy projektowaniu urządzeń ultradźwiękowych lub analizie propagacji fali należy zatem uwzględniać te czynniki, aby </w:t>
      </w:r>
      <w:r w:rsidRPr="331665CA">
        <w:rPr>
          <w:color w:val="000000" w:themeColor="text1"/>
          <w:szCs w:val="24"/>
        </w:rPr>
        <w:lastRenderedPageBreak/>
        <w:t>zapewnić dokładność i efektywność działania systemów opartych na falach ultradźwiękowych.</w:t>
      </w:r>
    </w:p>
    <w:p w14:paraId="2274B630" w14:textId="69991464" w:rsidR="00D02120" w:rsidRDefault="00D02120" w:rsidP="331665CA">
      <w:pPr>
        <w:spacing w:before="240" w:after="240"/>
        <w:rPr>
          <w:color w:val="000000" w:themeColor="text1"/>
          <w:szCs w:val="24"/>
        </w:rPr>
      </w:pPr>
    </w:p>
    <w:p w14:paraId="3B9B327C" w14:textId="6CA084DF" w:rsidR="00D02120" w:rsidRDefault="22CECAB6" w:rsidP="004400A8">
      <w:pPr>
        <w:pStyle w:val="Nagwek2"/>
        <w:rPr>
          <w:color w:val="000000" w:themeColor="text1"/>
          <w:sz w:val="24"/>
          <w:szCs w:val="24"/>
        </w:rPr>
      </w:pPr>
      <w:bookmarkStart w:id="3" w:name="_Toc183264829"/>
      <w:r w:rsidRPr="331665CA">
        <w:t>Działanie sensora ultradźwiękowego</w:t>
      </w:r>
      <w:bookmarkEnd w:id="3"/>
    </w:p>
    <w:p w14:paraId="5C322850" w14:textId="6E0679F2" w:rsidR="00D02120" w:rsidRDefault="22CECAB6" w:rsidP="331665CA">
      <w:pPr>
        <w:spacing w:before="240" w:after="240"/>
        <w:ind w:firstLine="7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Ultradźwiękowe czujniki odległości, takie jak HC-SR04, opierają się na zjawiskach fizycznych wykorzystujących fale dźwiękowe o wysokiej częstotliwości, które są niesłyszalne dla ludzkiego ucha. Oto szczegółowy opis ich działania i właściwości, wzbogacony o dodatkowe informacje z cytowanego tekstu:</w:t>
      </w:r>
    </w:p>
    <w:p w14:paraId="5922B0E9" w14:textId="30AC24E4" w:rsidR="00D02120" w:rsidRPr="00A32A52" w:rsidRDefault="22CECAB6" w:rsidP="00A32A52">
      <w:pPr>
        <w:pStyle w:val="Nagwek3"/>
      </w:pPr>
      <w:bookmarkStart w:id="4" w:name="_Toc183264830"/>
      <w:r w:rsidRPr="00A32A52">
        <w:t xml:space="preserve">1. </w:t>
      </w:r>
      <w:r w:rsidRPr="00A32A52">
        <w:rPr>
          <w:rStyle w:val="Nagwek3Znak"/>
          <w:b/>
        </w:rPr>
        <w:t>Zasada działania</w:t>
      </w:r>
      <w:bookmarkEnd w:id="4"/>
    </w:p>
    <w:p w14:paraId="30AE54DF" w14:textId="0450F82F" w:rsidR="00D02120" w:rsidRDefault="22CECAB6" w:rsidP="331665CA">
      <w:pPr>
        <w:spacing w:before="240" w:after="240"/>
        <w:ind w:firstLine="7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Sensor ultradźwiękowy mierzy odległość na podstawie czasu przelotu sygnału ultradźwiękowego (</w:t>
      </w:r>
      <w:r w:rsidRPr="331665CA">
        <w:rPr>
          <w:i/>
          <w:iCs/>
          <w:color w:val="000000" w:themeColor="text1"/>
          <w:szCs w:val="24"/>
        </w:rPr>
        <w:t>time-of-flight principle</w:t>
      </w:r>
      <w:r w:rsidRPr="331665CA">
        <w:rPr>
          <w:color w:val="000000" w:themeColor="text1"/>
          <w:szCs w:val="24"/>
        </w:rPr>
        <w:t>). Generuje on falę dźwiękową, która przemieszcza się w powietrzu, odbija się od przeszkody, a następnie wraca do odbiornika. Czas pomiędzy wysłaniem a odebraniem fali pozwala wyliczyć odległość na podstawie prędkości dźwięku w danym medium.</w:t>
      </w:r>
    </w:p>
    <w:p w14:paraId="336C9868" w14:textId="7162D6A8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2. Charakterystyka fal ultradźwiękowych</w:t>
      </w:r>
    </w:p>
    <w:p w14:paraId="5A810C6B" w14:textId="1CCD74E1" w:rsidR="00D02120" w:rsidRDefault="22CECAB6" w:rsidP="331665CA">
      <w:pPr>
        <w:pStyle w:val="Akapitzlist"/>
        <w:numPr>
          <w:ilvl w:val="0"/>
          <w:numId w:val="5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Częstotliwość fal waha się od 20 kHz do nawet 50 MHz, w zależności od zastosowania.</w:t>
      </w:r>
    </w:p>
    <w:p w14:paraId="5467F53E" w14:textId="596D81AF" w:rsidR="00D02120" w:rsidRDefault="22CECAB6" w:rsidP="331665CA">
      <w:pPr>
        <w:pStyle w:val="Akapitzlist"/>
        <w:numPr>
          <w:ilvl w:val="0"/>
          <w:numId w:val="5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Prędkość dźwięku w powietrzu wynosi około 340 m/s, ale zależy od takich czynników jak temperatura, wilgotność, ciśnienie atmosferyczne i gęstość medium.</w:t>
      </w:r>
    </w:p>
    <w:p w14:paraId="7164A815" w14:textId="3D02E523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3. Rodzaje sensorów ultradźwiękowych</w:t>
      </w:r>
    </w:p>
    <w:p w14:paraId="0E687141" w14:textId="116FFEB8" w:rsidR="00D02120" w:rsidRDefault="22CECAB6" w:rsidP="331665CA">
      <w:pPr>
        <w:pStyle w:val="Akapitzlist"/>
        <w:numPr>
          <w:ilvl w:val="0"/>
          <w:numId w:val="4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Oddzielny nadajnik i odbiornik</w:t>
      </w:r>
      <w:r w:rsidRPr="331665CA">
        <w:rPr>
          <w:color w:val="000000" w:themeColor="text1"/>
          <w:szCs w:val="24"/>
        </w:rPr>
        <w:t>: Są to układy, w których jeden element odpowiada za generowanie fal, a drugi za ich odbiór.</w:t>
      </w:r>
    </w:p>
    <w:p w14:paraId="5113594C" w14:textId="2137FA0C" w:rsidR="00D02120" w:rsidRDefault="22CECAB6" w:rsidP="331665CA">
      <w:pPr>
        <w:pStyle w:val="Akapitzlist"/>
        <w:numPr>
          <w:ilvl w:val="0"/>
          <w:numId w:val="4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Pojedynczy przetwornik</w:t>
      </w:r>
      <w:r w:rsidRPr="331665CA">
        <w:rPr>
          <w:color w:val="000000" w:themeColor="text1"/>
          <w:szCs w:val="24"/>
        </w:rPr>
        <w:t>: Często wykorzystywany w urządzeniach takich jak HC-SR04. Jeden przetwornik działa zarówno jako nadajnik, jak i odbiornik, co zwiększa kompaktowość systemu.</w:t>
      </w:r>
    </w:p>
    <w:p w14:paraId="679D47DC" w14:textId="0BDA8BA3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4. Niezależność od materiałów i koloru powierzchni</w:t>
      </w:r>
    </w:p>
    <w:p w14:paraId="42E80577" w14:textId="5D59AE3E" w:rsidR="00D02120" w:rsidRDefault="22CECAB6" w:rsidP="331665CA">
      <w:pPr>
        <w:spacing w:before="240" w:after="240"/>
        <w:ind w:firstLine="7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Czujniki ultradźwiękowe charakteryzują się dużą niezależnością od rodzaju materiału i koloru powierzchni, na którą pada fala. Nie są one również podatne na warunki optyczne (np. oświetlenie), co czyni je wszechstronnym rozwiązaniem w różnych środowiskach</w:t>
      </w:r>
      <w:r w:rsidR="5D3FFC12" w:rsidRPr="331665CA">
        <w:rPr>
          <w:color w:val="000000" w:themeColor="text1"/>
          <w:szCs w:val="24"/>
        </w:rPr>
        <w:t>.</w:t>
      </w:r>
    </w:p>
    <w:p w14:paraId="4963C96B" w14:textId="5980E0E3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lastRenderedPageBreak/>
        <w:t>5. Ograniczenia i szczególne przypadki</w:t>
      </w:r>
    </w:p>
    <w:p w14:paraId="206658A2" w14:textId="13B72ADD" w:rsidR="00D02120" w:rsidRDefault="22CECAB6" w:rsidP="331665CA">
      <w:pPr>
        <w:pStyle w:val="Akapitzlist"/>
        <w:numPr>
          <w:ilvl w:val="0"/>
          <w:numId w:val="3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Materiały absorbujące wibracje</w:t>
      </w:r>
      <w:r w:rsidRPr="331665CA">
        <w:rPr>
          <w:color w:val="000000" w:themeColor="text1"/>
          <w:szCs w:val="24"/>
        </w:rPr>
        <w:t>: Przedmioty wykonane z materiałów pochłaniających fale dźwiękowe mogą powodować zakłócenia w pomiarach.</w:t>
      </w:r>
    </w:p>
    <w:p w14:paraId="71A7B978" w14:textId="118E34C3" w:rsidR="00D02120" w:rsidRDefault="22CECAB6" w:rsidP="331665CA">
      <w:pPr>
        <w:pStyle w:val="Akapitzlist"/>
        <w:numPr>
          <w:ilvl w:val="0"/>
          <w:numId w:val="3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Czynniki środowiskowe</w:t>
      </w:r>
      <w:r w:rsidRPr="331665CA">
        <w:rPr>
          <w:color w:val="000000" w:themeColor="text1"/>
          <w:szCs w:val="24"/>
        </w:rPr>
        <w:t>: Parametry takie jak wilgotność czy temperatura wpływają na prędkość dźwięku, co może wymagać kalibracji czujnika.</w:t>
      </w:r>
    </w:p>
    <w:p w14:paraId="6969DD6F" w14:textId="626610CA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6. Zastosowania</w:t>
      </w:r>
    </w:p>
    <w:p w14:paraId="3BDB97D0" w14:textId="36D05279" w:rsidR="00D02120" w:rsidRDefault="22CECAB6" w:rsidP="331665CA">
      <w:pPr>
        <w:pStyle w:val="Akapitzlist"/>
        <w:numPr>
          <w:ilvl w:val="0"/>
          <w:numId w:val="2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Robotyka</w:t>
      </w:r>
      <w:r w:rsidRPr="331665CA">
        <w:rPr>
          <w:color w:val="000000" w:themeColor="text1"/>
          <w:szCs w:val="24"/>
        </w:rPr>
        <w:t>: Czujniki ultradźwiękowe są powszechnie używane w robotyce do wykrywania przeszkód i nawigacji bezkontaktowej.</w:t>
      </w:r>
    </w:p>
    <w:p w14:paraId="25588B86" w14:textId="43C4D518" w:rsidR="00D02120" w:rsidRDefault="22CECAB6" w:rsidP="331665CA">
      <w:pPr>
        <w:pStyle w:val="Akapitzlist"/>
        <w:numPr>
          <w:ilvl w:val="0"/>
          <w:numId w:val="2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Przemysł</w:t>
      </w:r>
      <w:r w:rsidRPr="331665CA">
        <w:rPr>
          <w:color w:val="000000" w:themeColor="text1"/>
          <w:szCs w:val="24"/>
        </w:rPr>
        <w:t>: Wykorzystywane do kontroli jakości, wykrywania nieciągłości w materiałach, pomiaru grubości (np. w detekcji korozji) oraz pozycjonowania narzędzi i materiałów.</w:t>
      </w:r>
    </w:p>
    <w:p w14:paraId="2C8BA9C8" w14:textId="398836EB" w:rsidR="00D02120" w:rsidRDefault="22CECAB6" w:rsidP="331665CA">
      <w:pPr>
        <w:pStyle w:val="Akapitzlist"/>
        <w:numPr>
          <w:ilvl w:val="0"/>
          <w:numId w:val="2"/>
        </w:numPr>
        <w:spacing w:before="220" w:after="220"/>
        <w:rPr>
          <w:color w:val="000000" w:themeColor="text1"/>
          <w:szCs w:val="24"/>
        </w:rPr>
      </w:pPr>
      <w:r w:rsidRPr="331665CA">
        <w:rPr>
          <w:b/>
          <w:bCs/>
          <w:color w:val="000000" w:themeColor="text1"/>
          <w:szCs w:val="24"/>
        </w:rPr>
        <w:t>Monitorowanie poziomu cieczy</w:t>
      </w:r>
      <w:r w:rsidRPr="331665CA">
        <w:rPr>
          <w:color w:val="000000" w:themeColor="text1"/>
          <w:szCs w:val="24"/>
        </w:rPr>
        <w:t>: Możliwość detekcji poziomu wody i innych cieczy w zbiornikach.</w:t>
      </w:r>
    </w:p>
    <w:p w14:paraId="0D736FE6" w14:textId="550EB939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7. Typy wyjść i zakres pomiarowy</w:t>
      </w:r>
    </w:p>
    <w:p w14:paraId="0B4F980F" w14:textId="02DC3F67" w:rsidR="00D02120" w:rsidRDefault="22CECAB6" w:rsidP="331665CA">
      <w:pPr>
        <w:pStyle w:val="Akapitzlist"/>
        <w:numPr>
          <w:ilvl w:val="0"/>
          <w:numId w:val="1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Sensory mogą mieć wyjście cyfrowe (przełączające) lub analogowe, zależnie od producenta i modelu.</w:t>
      </w:r>
    </w:p>
    <w:p w14:paraId="47C94C08" w14:textId="2460638C" w:rsidR="00D02120" w:rsidRDefault="22CECAB6" w:rsidP="331665CA">
      <w:pPr>
        <w:pStyle w:val="Akapitzlist"/>
        <w:numPr>
          <w:ilvl w:val="0"/>
          <w:numId w:val="1"/>
        </w:numPr>
        <w:spacing w:before="220" w:after="22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Zakres pomiaru wynosi zazwyczaj od 30 mm do 10 m, przy czym specyfika zależy od typu i konstrukcji urządzenia.</w:t>
      </w:r>
    </w:p>
    <w:p w14:paraId="01713CDA" w14:textId="4B58C641" w:rsidR="00D02120" w:rsidRDefault="22CECAB6" w:rsidP="331665CA">
      <w:pPr>
        <w:pStyle w:val="Nagwek4"/>
        <w:spacing w:before="240" w:after="40"/>
        <w:rPr>
          <w:b/>
          <w:bCs/>
          <w:i w:val="0"/>
          <w:color w:val="000000" w:themeColor="text1"/>
          <w:szCs w:val="24"/>
        </w:rPr>
      </w:pPr>
      <w:r w:rsidRPr="331665CA">
        <w:rPr>
          <w:b/>
          <w:bCs/>
          <w:i w:val="0"/>
          <w:color w:val="000000" w:themeColor="text1"/>
          <w:szCs w:val="24"/>
        </w:rPr>
        <w:t>8. Podsumowanie technologiczne</w:t>
      </w:r>
    </w:p>
    <w:p w14:paraId="6363BAFE" w14:textId="1F16CD8A" w:rsidR="00D02120" w:rsidRDefault="22CECAB6" w:rsidP="331665CA">
      <w:pPr>
        <w:spacing w:before="240" w:after="240"/>
        <w:rPr>
          <w:color w:val="000000" w:themeColor="text1"/>
          <w:szCs w:val="24"/>
        </w:rPr>
      </w:pPr>
      <w:r w:rsidRPr="331665CA">
        <w:rPr>
          <w:color w:val="000000" w:themeColor="text1"/>
          <w:szCs w:val="24"/>
        </w:rPr>
        <w:t>Ultradźwiękowe czujniki są uniwersalnym narzędziem do pomiarów odległości i detekcji obiektów. Dzięki ich niezależności od czynników optycznych i możliwości dostosowania do różnych warunków są stosowane w wielu dziedzinach, od prostych aplikacji konsumenckich po zaawansowane systemy przemysłowe i badawcze. Jednakże należy uwzględniać ograniczenia wynikające z absorpcji dźwięku przez niektóre materiały oraz wpływ zmiennych środowiskowych na dokładność pomiaru.</w:t>
      </w:r>
    </w:p>
    <w:p w14:paraId="500A1BEF" w14:textId="3FE8D1E2" w:rsidR="00D02120" w:rsidRDefault="00D02120" w:rsidP="331665CA">
      <w:pPr>
        <w:rPr>
          <w:szCs w:val="24"/>
        </w:rPr>
      </w:pPr>
    </w:p>
    <w:p w14:paraId="7ED1A07E" w14:textId="7788C161" w:rsidR="00D02120" w:rsidRDefault="00D02120" w:rsidP="331665CA">
      <w:pPr>
        <w:spacing w:before="240" w:after="240"/>
        <w:rPr>
          <w:color w:val="000000" w:themeColor="text1"/>
          <w:szCs w:val="24"/>
        </w:rPr>
      </w:pPr>
    </w:p>
    <w:p w14:paraId="67E574D9" w14:textId="05CF9670" w:rsidR="00D02120" w:rsidRDefault="00D02120" w:rsidP="331665CA"/>
    <w:p w14:paraId="61CDCEAD" w14:textId="67D1D838" w:rsidR="00D02120" w:rsidRDefault="00D02120" w:rsidP="0027530F">
      <w:pPr>
        <w:pStyle w:val="Tekstpods"/>
      </w:pPr>
    </w:p>
    <w:p w14:paraId="6BB9E253" w14:textId="77777777" w:rsidR="00D02120" w:rsidRDefault="00D02120" w:rsidP="0027530F">
      <w:pPr>
        <w:pStyle w:val="Tekstpods"/>
      </w:pPr>
    </w:p>
    <w:p w14:paraId="23DE523C" w14:textId="77777777" w:rsidR="0004418F" w:rsidRDefault="001706F4">
      <w:pPr>
        <w:overflowPunct/>
        <w:autoSpaceDE/>
        <w:autoSpaceDN/>
        <w:adjustRightInd/>
        <w:textAlignment w:val="auto"/>
        <w:sectPr w:rsidR="0004418F" w:rsidSect="006664F1">
          <w:headerReference w:type="default" r:id="rId22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52E56223" w14:textId="77777777" w:rsidR="001706F4" w:rsidRDefault="001706F4">
      <w:pPr>
        <w:overflowPunct/>
        <w:autoSpaceDE/>
        <w:autoSpaceDN/>
        <w:adjustRightInd/>
        <w:textAlignment w:val="auto"/>
      </w:pPr>
    </w:p>
    <w:p w14:paraId="07547A01" w14:textId="77777777" w:rsidR="0004418F" w:rsidRDefault="000D443D">
      <w:pPr>
        <w:overflowPunct/>
        <w:autoSpaceDE/>
        <w:autoSpaceDN/>
        <w:adjustRightInd/>
        <w:textAlignment w:val="auto"/>
        <w:sectPr w:rsidR="0004418F" w:rsidSect="00DB0A43">
          <w:headerReference w:type="even" r:id="rId23"/>
          <w:headerReference w:type="default" r:id="rId24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514D926D" w14:textId="77777777" w:rsidR="00CF0DBC" w:rsidRPr="00CF0DBC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5" w:name="_Toc183264831"/>
      <w:r>
        <w:lastRenderedPageBreak/>
        <w:t xml:space="preserve">Rozdział 3 </w:t>
      </w:r>
      <w:r>
        <w:br/>
      </w:r>
      <w:r>
        <w:br/>
      </w:r>
      <w:r w:rsidR="00BA6B92">
        <w:t>[</w:t>
      </w:r>
      <w:r w:rsidR="00CF0DBC">
        <w:rPr>
          <w:szCs w:val="40"/>
        </w:rPr>
        <w:t>Wymagania i narzędzia</w:t>
      </w:r>
      <w:r w:rsidR="00FC2C54">
        <w:rPr>
          <w:szCs w:val="40"/>
        </w:rPr>
        <w:t>]</w:t>
      </w:r>
      <w:bookmarkEnd w:id="5"/>
    </w:p>
    <w:p w14:paraId="32731256" w14:textId="77777777" w:rsidR="00CB64C4" w:rsidRDefault="00CF0DBC" w:rsidP="008154F1">
      <w:pPr>
        <w:pStyle w:val="Tekstpods"/>
        <w:numPr>
          <w:ilvl w:val="0"/>
          <w:numId w:val="11"/>
        </w:numPr>
      </w:pPr>
      <w:r>
        <w:t>wymagania funkcjonalne i niefunkcjonalne</w:t>
      </w:r>
    </w:p>
    <w:p w14:paraId="44F5E7D6" w14:textId="77777777" w:rsidR="00CF0DBC" w:rsidRDefault="00CF0DBC" w:rsidP="008154F1">
      <w:pPr>
        <w:pStyle w:val="Tekstpods"/>
        <w:numPr>
          <w:ilvl w:val="0"/>
          <w:numId w:val="11"/>
        </w:numPr>
      </w:pPr>
      <w:r>
        <w:t>przypadki użycia (diagramy UML) – dla prac, w których mają zastosowanie</w:t>
      </w:r>
    </w:p>
    <w:p w14:paraId="0319C87A" w14:textId="77777777" w:rsidR="00CF0DBC" w:rsidRDefault="00CF0DBC" w:rsidP="008154F1">
      <w:pPr>
        <w:pStyle w:val="Tekstpods"/>
        <w:numPr>
          <w:ilvl w:val="0"/>
          <w:numId w:val="11"/>
        </w:numPr>
      </w:pPr>
      <w:r>
        <w:t>opis narzędzi, metod eksperymentalnych, metod modelowania itp.</w:t>
      </w:r>
    </w:p>
    <w:p w14:paraId="4395B5EF" w14:textId="77777777" w:rsidR="00CF0DBC" w:rsidRDefault="0052773D" w:rsidP="008154F1">
      <w:pPr>
        <w:pStyle w:val="Tekstpods"/>
        <w:numPr>
          <w:ilvl w:val="0"/>
          <w:numId w:val="11"/>
        </w:numPr>
      </w:pPr>
      <w:r>
        <w:t>m</w:t>
      </w:r>
      <w:r w:rsidR="00CF0DBC">
        <w:t>etodyka pracy nad projektowaniem i implementacja – dla prac, w których ma to zastosowanie</w:t>
      </w:r>
    </w:p>
    <w:p w14:paraId="5043CB0F" w14:textId="77777777" w:rsidR="00A61F08" w:rsidRDefault="00A61F08">
      <w:pPr>
        <w:overflowPunct/>
        <w:autoSpaceDE/>
        <w:autoSpaceDN/>
        <w:adjustRightInd/>
        <w:textAlignment w:val="auto"/>
      </w:pPr>
      <w:r>
        <w:br w:type="page"/>
      </w:r>
    </w:p>
    <w:p w14:paraId="07459315" w14:textId="77777777" w:rsidR="009D1D76" w:rsidRDefault="009D1D76" w:rsidP="009D1D76">
      <w:pPr>
        <w:pStyle w:val="Tekstpods"/>
      </w:pPr>
    </w:p>
    <w:p w14:paraId="6537F28F" w14:textId="77777777" w:rsidR="0078489A" w:rsidRDefault="0078489A" w:rsidP="009D1D76">
      <w:pPr>
        <w:pStyle w:val="Tekstpods"/>
      </w:pPr>
    </w:p>
    <w:p w14:paraId="6DFB9E20" w14:textId="77777777" w:rsidR="0078489A" w:rsidRDefault="0078489A" w:rsidP="009D1D76">
      <w:pPr>
        <w:pStyle w:val="Tekstpods"/>
      </w:pPr>
    </w:p>
    <w:p w14:paraId="70DF9E56" w14:textId="77777777" w:rsidR="0078489A" w:rsidRDefault="0078489A" w:rsidP="009D1D76">
      <w:pPr>
        <w:pStyle w:val="Tekstpods"/>
      </w:pPr>
    </w:p>
    <w:p w14:paraId="44E871BC" w14:textId="77777777" w:rsidR="0078489A" w:rsidRPr="005E07A9" w:rsidRDefault="0078489A" w:rsidP="009D1D76">
      <w:pPr>
        <w:pStyle w:val="Tekstpods"/>
      </w:pPr>
    </w:p>
    <w:p w14:paraId="144A5D23" w14:textId="77777777" w:rsidR="00A61F08" w:rsidRDefault="00A61F08" w:rsidP="00A61F08">
      <w:pPr>
        <w:overflowPunct/>
        <w:autoSpaceDE/>
        <w:autoSpaceDN/>
        <w:adjustRightInd/>
        <w:textAlignment w:val="auto"/>
        <w:sectPr w:rsidR="00A61F08" w:rsidSect="00DB0A43">
          <w:headerReference w:type="even" r:id="rId25"/>
          <w:headerReference w:type="default" r:id="rId26"/>
          <w:footnotePr>
            <w:numRestart w:val="eachPage"/>
          </w:footnotePr>
          <w:type w:val="continuous"/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1B351164" w14:textId="77777777" w:rsidR="00FC2C54" w:rsidRPr="00FC2C54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6" w:name="_Toc183264832"/>
      <w:r>
        <w:rPr>
          <w:szCs w:val="40"/>
        </w:rPr>
        <w:lastRenderedPageBreak/>
        <w:t>Rozdział 4</w:t>
      </w:r>
      <w:r>
        <w:rPr>
          <w:szCs w:val="40"/>
        </w:rPr>
        <w:br/>
      </w:r>
      <w:r>
        <w:rPr>
          <w:szCs w:val="40"/>
        </w:rPr>
        <w:br/>
      </w:r>
      <w:r w:rsidR="00FC2C54">
        <w:rPr>
          <w:szCs w:val="40"/>
        </w:rPr>
        <w:t xml:space="preserve">[Właściwy dla kierunku – </w:t>
      </w:r>
      <w:r>
        <w:rPr>
          <w:szCs w:val="40"/>
        </w:rPr>
        <w:t>np</w:t>
      </w:r>
      <w:r w:rsidR="00FC2C54">
        <w:rPr>
          <w:szCs w:val="40"/>
        </w:rPr>
        <w:t>. Specyfikacja zewnętrzna]</w:t>
      </w:r>
      <w:bookmarkEnd w:id="6"/>
    </w:p>
    <w:p w14:paraId="738610EB" w14:textId="77777777" w:rsidR="00FC2C54" w:rsidRDefault="00FC2C54" w:rsidP="00B82384">
      <w:pPr>
        <w:pStyle w:val="Tekstpods"/>
      </w:pPr>
    </w:p>
    <w:p w14:paraId="3D9B07D0" w14:textId="77777777" w:rsidR="00FC2C54" w:rsidRDefault="00FC2C54" w:rsidP="00FC2C54">
      <w:pPr>
        <w:pStyle w:val="Tekstpods"/>
      </w:pPr>
      <w:r>
        <w:t>Jeśli to specyfikacja zewnętrzna:</w:t>
      </w:r>
    </w:p>
    <w:p w14:paraId="245C33F0" w14:textId="77777777" w:rsidR="00C868F9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wymagania sprzętowe i programowe</w:t>
      </w:r>
    </w:p>
    <w:p w14:paraId="089E6875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sposób instalacji</w:t>
      </w:r>
    </w:p>
    <w:p w14:paraId="31C65087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sposób aktywacji</w:t>
      </w:r>
    </w:p>
    <w:p w14:paraId="4D29AEEE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kategorie użytkowników</w:t>
      </w:r>
    </w:p>
    <w:p w14:paraId="37EC77B1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sposób obsługi</w:t>
      </w:r>
    </w:p>
    <w:p w14:paraId="229934A4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administracja systemu</w:t>
      </w:r>
    </w:p>
    <w:p w14:paraId="426BB310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kwestie bezpieczeństwa</w:t>
      </w:r>
    </w:p>
    <w:p w14:paraId="78424DBD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przykład działania</w:t>
      </w:r>
    </w:p>
    <w:p w14:paraId="1FEB2B8F" w14:textId="77777777" w:rsidR="00FC2C54" w:rsidRDefault="00FC2C54" w:rsidP="008154F1">
      <w:pPr>
        <w:pStyle w:val="Tekstpods"/>
        <w:numPr>
          <w:ilvl w:val="0"/>
          <w:numId w:val="8"/>
        </w:numPr>
        <w:ind w:left="709" w:hanging="357"/>
      </w:pPr>
      <w:r>
        <w:t>scenariusze z systemu (ilustrowane zrzutami z ekranu lub generowanymi dokumentami)</w:t>
      </w:r>
    </w:p>
    <w:p w14:paraId="637805D2" w14:textId="77777777" w:rsidR="00A61F08" w:rsidRDefault="00A61F08">
      <w:pPr>
        <w:overflowPunct/>
        <w:autoSpaceDE/>
        <w:autoSpaceDN/>
        <w:adjustRightInd/>
        <w:textAlignment w:val="auto"/>
        <w:sectPr w:rsidR="00A61F08" w:rsidSect="00DB0A43">
          <w:headerReference w:type="default" r:id="rId27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702"/>
      </w:tblGrid>
      <w:tr w:rsidR="0078489A" w14:paraId="463F29E8" w14:textId="77777777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3B7B4B86" w14:textId="77777777" w:rsidR="0078489A" w:rsidRDefault="0078489A" w:rsidP="00B562D0">
            <w:pPr>
              <w:pStyle w:val="Tekstpods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F75CD67" wp14:editId="6555DB6E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89A" w14:paraId="1D59A135" w14:textId="77777777" w:rsidTr="00B562D0">
        <w:trPr>
          <w:jc w:val="center"/>
        </w:trPr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14:paraId="4E7EFF63" w14:textId="77777777" w:rsidR="0078489A" w:rsidRPr="00916256" w:rsidRDefault="0078489A" w:rsidP="0078489A">
            <w:pPr>
              <w:pStyle w:val="Tekstpods"/>
              <w:ind w:firstLine="0"/>
              <w:jc w:val="center"/>
              <w:rPr>
                <w:noProof/>
                <w:szCs w:val="24"/>
              </w:rPr>
            </w:pPr>
            <w:r w:rsidRPr="00916256">
              <w:rPr>
                <w:noProof/>
                <w:szCs w:val="24"/>
              </w:rPr>
              <w:t xml:space="preserve">Rys.4.1. </w:t>
            </w:r>
            <w:r w:rsidRPr="0078489A">
              <w:rPr>
                <w:noProof/>
                <w:szCs w:val="24"/>
              </w:rPr>
              <w:t>Podpis rysunku jest pod rysunkiem</w:t>
            </w:r>
          </w:p>
        </w:tc>
      </w:tr>
    </w:tbl>
    <w:p w14:paraId="3A0FF5F2" w14:textId="77777777" w:rsidR="00A61F08" w:rsidRDefault="00A61F08">
      <w:pPr>
        <w:overflowPunct/>
        <w:autoSpaceDE/>
        <w:autoSpaceDN/>
        <w:adjustRightInd/>
        <w:textAlignment w:val="auto"/>
      </w:pPr>
    </w:p>
    <w:p w14:paraId="5630AD66" w14:textId="77777777" w:rsidR="0078489A" w:rsidRDefault="0078489A">
      <w:pPr>
        <w:overflowPunct/>
        <w:autoSpaceDE/>
        <w:autoSpaceDN/>
        <w:adjustRightInd/>
        <w:textAlignment w:val="auto"/>
      </w:pPr>
    </w:p>
    <w:p w14:paraId="10EB5EAC" w14:textId="77777777" w:rsidR="004B38A6" w:rsidRPr="00BA6B92" w:rsidRDefault="0027530F" w:rsidP="005366D1">
      <w:pPr>
        <w:pStyle w:val="Nagwek1"/>
        <w:numPr>
          <w:ilvl w:val="0"/>
          <w:numId w:val="0"/>
        </w:numPr>
        <w:spacing w:after="720"/>
        <w:ind w:left="720"/>
        <w:rPr>
          <w:szCs w:val="40"/>
        </w:rPr>
      </w:pPr>
      <w:r>
        <w:br w:type="page"/>
      </w:r>
      <w:bookmarkStart w:id="7" w:name="_Toc183264833"/>
      <w:r w:rsidR="005366D1">
        <w:lastRenderedPageBreak/>
        <w:t>Rozdział 5</w:t>
      </w:r>
      <w:r w:rsidR="005366D1">
        <w:br/>
      </w:r>
      <w:r w:rsidR="005366D1">
        <w:br/>
      </w:r>
      <w:r w:rsidR="004B38A6" w:rsidRPr="00BA6B92">
        <w:rPr>
          <w:szCs w:val="40"/>
        </w:rPr>
        <w:t>[Właściwy dla kierunku – np. Specyfikacja wewnętrzna]</w:t>
      </w:r>
      <w:bookmarkEnd w:id="7"/>
    </w:p>
    <w:p w14:paraId="61829076" w14:textId="77777777" w:rsidR="004B38A6" w:rsidRDefault="004B38A6" w:rsidP="004B38A6">
      <w:pPr>
        <w:pStyle w:val="Tekstpods"/>
      </w:pPr>
    </w:p>
    <w:p w14:paraId="18432679" w14:textId="77777777" w:rsidR="004B38A6" w:rsidRDefault="004B38A6" w:rsidP="004B38A6">
      <w:pPr>
        <w:pStyle w:val="Tekstpods"/>
      </w:pPr>
      <w:r>
        <w:t>Jeśli to specyfikacja wewnętrzna:</w:t>
      </w:r>
    </w:p>
    <w:p w14:paraId="20A858B6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przedstawienie idei</w:t>
      </w:r>
    </w:p>
    <w:p w14:paraId="54F10EA6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architektura systemu</w:t>
      </w:r>
    </w:p>
    <w:p w14:paraId="04C635E1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opis struktur danych (i organizacja baz danych)</w:t>
      </w:r>
    </w:p>
    <w:p w14:paraId="23BFB4CE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komponenty, moduły, biblioteki, przegląd ważniejszych klas (jeśli występują)</w:t>
      </w:r>
    </w:p>
    <w:p w14:paraId="6415FC3B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przegląd ważniejszych algorytmów (jeśli występują)</w:t>
      </w:r>
    </w:p>
    <w:p w14:paraId="147D5000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szczegóły implementacji wybranych fragmentów, zastosowane wzorce projektowe</w:t>
      </w:r>
    </w:p>
    <w:p w14:paraId="1D844903" w14:textId="77777777" w:rsidR="004B38A6" w:rsidRDefault="004B38A6" w:rsidP="008154F1">
      <w:pPr>
        <w:pStyle w:val="Tekstpods"/>
        <w:numPr>
          <w:ilvl w:val="0"/>
          <w:numId w:val="8"/>
        </w:numPr>
        <w:ind w:left="709" w:hanging="357"/>
      </w:pPr>
      <w:r>
        <w:t>diagramy UML</w:t>
      </w:r>
    </w:p>
    <w:p w14:paraId="2BA226A1" w14:textId="77777777" w:rsidR="004B38A6" w:rsidRDefault="004B38A6" w:rsidP="004B38A6">
      <w:pPr>
        <w:pStyle w:val="Tekstpods"/>
      </w:pPr>
    </w:p>
    <w:p w14:paraId="0BFD5324" w14:textId="77777777" w:rsidR="004B38A6" w:rsidRDefault="004B38A6" w:rsidP="004B38A6">
      <w:pPr>
        <w:pStyle w:val="Tekstpods"/>
      </w:pPr>
      <w:r>
        <w:t xml:space="preserve">krótka wstawka kodu w linii tekstu jest możliwa, np. </w:t>
      </w:r>
      <w:r w:rsidRPr="004B38A6">
        <w:rPr>
          <w:b/>
          <w:bCs/>
        </w:rPr>
        <w:t>descriptor</w:t>
      </w:r>
      <w:r>
        <w:t xml:space="preserve">, </w:t>
      </w:r>
      <w:r w:rsidR="007B1B80">
        <w:t xml:space="preserve">a nawet </w:t>
      </w:r>
      <w:r w:rsidR="007B1B80" w:rsidRPr="004B38A6">
        <w:rPr>
          <w:b/>
          <w:bCs/>
        </w:rPr>
        <w:t>descriptor</w:t>
      </w:r>
      <w:r w:rsidR="007B1B80">
        <w:rPr>
          <w:b/>
          <w:bCs/>
        </w:rPr>
        <w:t>_gaussian</w:t>
      </w:r>
      <w:r w:rsidR="007B1B80">
        <w:t xml:space="preserve">. Dłuższe fragmenty lepiej </w:t>
      </w:r>
      <w:r w:rsidR="0006041E">
        <w:t>jest</w:t>
      </w:r>
      <w:r w:rsidR="007B1B80">
        <w:t xml:space="preserve"> umieszczać jako rysunek, np. kod na rysunku 5.1, a naprawdę długie fragmenty – w </w:t>
      </w:r>
      <w:r w:rsidR="0006041E">
        <w:t>załączniku</w:t>
      </w:r>
      <w:r w:rsidR="007B1B80">
        <w:t>.</w:t>
      </w:r>
    </w:p>
    <w:p w14:paraId="17AD93B2" w14:textId="77777777" w:rsidR="007B1B80" w:rsidRDefault="007B1B80" w:rsidP="004B38A6">
      <w:pPr>
        <w:pStyle w:val="Tekstpods"/>
      </w:pPr>
    </w:p>
    <w:p w14:paraId="78D81CF8" w14:textId="3ECCCD43" w:rsidR="00B7046B" w:rsidRPr="00352A68" w:rsidRDefault="00B7046B" w:rsidP="006E1E1E">
      <w:pPr>
        <w:overflowPunct/>
        <w:autoSpaceDE/>
        <w:autoSpaceDN/>
        <w:adjustRightInd/>
        <w:textAlignment w:val="auto"/>
        <w:rPr>
          <w:i/>
          <w:iCs/>
          <w:color w:val="5B9BD5" w:themeColor="accent1"/>
        </w:rPr>
      </w:pPr>
    </w:p>
    <w:p w14:paraId="3B6CD154" w14:textId="15DC4391" w:rsidR="001B54B6" w:rsidRPr="00352A68" w:rsidRDefault="001B54B6" w:rsidP="00B7046B">
      <w:pPr>
        <w:overflowPunct/>
        <w:autoSpaceDE/>
        <w:autoSpaceDN/>
        <w:adjustRightInd/>
        <w:textAlignment w:val="auto"/>
      </w:pP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8412"/>
      </w:tblGrid>
      <w:tr w:rsidR="00B47645" w:rsidRPr="005D5ED5" w14:paraId="6DBF3F36" w14:textId="77777777" w:rsidTr="004A7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A6C99" w14:textId="1E02A1EE" w:rsidR="00B47645" w:rsidRPr="00B47645" w:rsidRDefault="00560CD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="00B47645" w:rsidRPr="00B47645">
              <w:rPr>
                <w:rFonts w:ascii="Courier New" w:hAnsi="Courier New" w:cs="Courier New"/>
                <w:color w:val="333333"/>
                <w:sz w:val="20"/>
              </w:rPr>
              <w:t>1</w:t>
            </w:r>
          </w:p>
          <w:p w14:paraId="62E4F2C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2</w:t>
            </w:r>
          </w:p>
          <w:p w14:paraId="0442F49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3</w:t>
            </w:r>
          </w:p>
          <w:p w14:paraId="17AF24F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4</w:t>
            </w:r>
          </w:p>
          <w:p w14:paraId="35291FB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5</w:t>
            </w:r>
          </w:p>
          <w:p w14:paraId="05B1C9F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6</w:t>
            </w:r>
          </w:p>
          <w:p w14:paraId="109D6AC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7</w:t>
            </w:r>
          </w:p>
          <w:p w14:paraId="02157B8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8</w:t>
            </w:r>
          </w:p>
          <w:p w14:paraId="0D2FD45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9</w:t>
            </w:r>
          </w:p>
          <w:p w14:paraId="7EF1C43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  <w:p w14:paraId="1C01E5D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11</w:t>
            </w:r>
          </w:p>
          <w:p w14:paraId="0FDC232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12</w:t>
            </w:r>
          </w:p>
          <w:p w14:paraId="0B3C8CA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13</w:t>
            </w:r>
          </w:p>
          <w:p w14:paraId="2CEC5FB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14</w:t>
            </w:r>
          </w:p>
          <w:p w14:paraId="0321F90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15</w:t>
            </w:r>
          </w:p>
          <w:p w14:paraId="495A744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lastRenderedPageBreak/>
              <w:t>16</w:t>
            </w:r>
          </w:p>
          <w:p w14:paraId="2E2C9F1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17</w:t>
            </w:r>
          </w:p>
          <w:p w14:paraId="00E1170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18</w:t>
            </w:r>
          </w:p>
          <w:p w14:paraId="563CDB7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19</w:t>
            </w:r>
          </w:p>
          <w:p w14:paraId="77BCCE2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20</w:t>
            </w:r>
          </w:p>
          <w:p w14:paraId="213DBCFC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21</w:t>
            </w:r>
          </w:p>
          <w:p w14:paraId="5887CB1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22</w:t>
            </w:r>
          </w:p>
          <w:p w14:paraId="6C8800E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23</w:t>
            </w:r>
          </w:p>
          <w:p w14:paraId="3896C6C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24</w:t>
            </w:r>
          </w:p>
          <w:p w14:paraId="0B5490B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25</w:t>
            </w:r>
          </w:p>
          <w:p w14:paraId="463FAC5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26</w:t>
            </w:r>
          </w:p>
          <w:p w14:paraId="13C28D5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27</w:t>
            </w:r>
          </w:p>
          <w:p w14:paraId="29B554B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28</w:t>
            </w:r>
          </w:p>
          <w:p w14:paraId="2C7FD1F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29</w:t>
            </w:r>
          </w:p>
          <w:p w14:paraId="3EA6B04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30</w:t>
            </w:r>
          </w:p>
          <w:p w14:paraId="1BC5221B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31</w:t>
            </w:r>
          </w:p>
          <w:p w14:paraId="74BA33E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32</w:t>
            </w:r>
          </w:p>
          <w:p w14:paraId="2665494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33</w:t>
            </w:r>
          </w:p>
          <w:p w14:paraId="16B92374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34</w:t>
            </w:r>
          </w:p>
          <w:p w14:paraId="5791D9E1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35</w:t>
            </w:r>
          </w:p>
          <w:p w14:paraId="1160642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36</w:t>
            </w:r>
          </w:p>
          <w:p w14:paraId="39F01194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37</w:t>
            </w:r>
          </w:p>
          <w:p w14:paraId="49DF1E9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38</w:t>
            </w:r>
          </w:p>
          <w:p w14:paraId="0FA4D601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39</w:t>
            </w:r>
          </w:p>
          <w:p w14:paraId="41B2ADB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40</w:t>
            </w:r>
          </w:p>
          <w:p w14:paraId="7EBF3F0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41</w:t>
            </w:r>
          </w:p>
          <w:p w14:paraId="09E147C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42</w:t>
            </w:r>
          </w:p>
          <w:p w14:paraId="228AA616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43</w:t>
            </w:r>
          </w:p>
          <w:p w14:paraId="3C124DD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44</w:t>
            </w:r>
          </w:p>
          <w:p w14:paraId="2541259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45</w:t>
            </w:r>
          </w:p>
          <w:p w14:paraId="4F4D098C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46</w:t>
            </w:r>
          </w:p>
          <w:p w14:paraId="59740FF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47</w:t>
            </w:r>
          </w:p>
          <w:p w14:paraId="54950A8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48</w:t>
            </w:r>
          </w:p>
          <w:p w14:paraId="74C11BA1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49</w:t>
            </w:r>
          </w:p>
          <w:p w14:paraId="2F4DD9B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50</w:t>
            </w:r>
          </w:p>
          <w:p w14:paraId="58A6F104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51</w:t>
            </w:r>
          </w:p>
          <w:p w14:paraId="1778F9A0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52</w:t>
            </w:r>
          </w:p>
          <w:p w14:paraId="170D3A6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53</w:t>
            </w:r>
          </w:p>
          <w:p w14:paraId="7187567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54</w:t>
            </w:r>
          </w:p>
          <w:p w14:paraId="700DF304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55</w:t>
            </w:r>
          </w:p>
          <w:p w14:paraId="6230D92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56</w:t>
            </w:r>
          </w:p>
          <w:p w14:paraId="0707EBB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57</w:t>
            </w:r>
          </w:p>
          <w:p w14:paraId="55EA7B9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58</w:t>
            </w:r>
          </w:p>
          <w:p w14:paraId="1F93F47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59</w:t>
            </w:r>
          </w:p>
          <w:p w14:paraId="0A177F2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60</w:t>
            </w:r>
          </w:p>
          <w:p w14:paraId="4276054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61</w:t>
            </w:r>
          </w:p>
          <w:p w14:paraId="4955BCAB" w14:textId="77777777" w:rsid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>62</w:t>
            </w:r>
          </w:p>
          <w:p w14:paraId="51D5A254" w14:textId="77777777" w:rsidR="00560CD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63</w:t>
            </w:r>
          </w:p>
          <w:p w14:paraId="2D3D0831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64</w:t>
            </w:r>
          </w:p>
          <w:p w14:paraId="637C0FA3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65</w:t>
            </w:r>
          </w:p>
          <w:p w14:paraId="68F31057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66</w:t>
            </w:r>
          </w:p>
          <w:p w14:paraId="2702977C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67</w:t>
            </w:r>
          </w:p>
          <w:p w14:paraId="6BD2614F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68</w:t>
            </w:r>
          </w:p>
          <w:p w14:paraId="4A182324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69</w:t>
            </w:r>
          </w:p>
          <w:p w14:paraId="0D9DE12D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70</w:t>
            </w:r>
          </w:p>
          <w:p w14:paraId="443C61B4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71</w:t>
            </w:r>
          </w:p>
          <w:p w14:paraId="48B56187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lastRenderedPageBreak/>
              <w:t>72</w:t>
            </w:r>
          </w:p>
          <w:p w14:paraId="7C932545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73</w:t>
            </w:r>
          </w:p>
          <w:p w14:paraId="0BF84CD1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74</w:t>
            </w:r>
          </w:p>
          <w:p w14:paraId="5EA4D4F4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75</w:t>
            </w:r>
          </w:p>
          <w:p w14:paraId="442186E1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76</w:t>
            </w:r>
          </w:p>
          <w:p w14:paraId="0C6269B2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77</w:t>
            </w:r>
          </w:p>
          <w:p w14:paraId="78300DAB" w14:textId="77777777" w:rsidR="00A91BF9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78</w:t>
            </w:r>
          </w:p>
          <w:p w14:paraId="44B4AC1D" w14:textId="3EDB4F66" w:rsidR="00A91BF9" w:rsidRPr="00B47645" w:rsidRDefault="00A91BF9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623BA70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lastRenderedPageBreak/>
              <w:t>library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583B73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IEEE.STD_LOGIC_1164.ALL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918CCF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IEEE.NUMERIC_STD.ALL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577BEF9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8A3D8E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Definicja modułu głównego Range_Sensor, który służy do pomiaru odległości</w:t>
            </w:r>
          </w:p>
          <w:p w14:paraId="50C5470C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Entity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Range_Sensor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3B43807C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27A4E8D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   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fpgaclk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7645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;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 FPGA</w:t>
            </w:r>
          </w:p>
          <w:p w14:paraId="7C84769C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         pulse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7645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;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impulsu ECHO od czujnika ultradźwiękowego</w:t>
            </w:r>
          </w:p>
          <w:p w14:paraId="00C732F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         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trigger_out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out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Wyjście sygnału TRIGGER do czujnika</w:t>
            </w:r>
          </w:p>
          <w:p w14:paraId="74FADD9B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   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>reset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;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reset</w:t>
            </w:r>
          </w:p>
          <w:p w14:paraId="5714862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lastRenderedPageBreak/>
              <w:t xml:space="preserve">           distance_out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Unsigned(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8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)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wynikowe z odległością</w:t>
            </w:r>
          </w:p>
          <w:p w14:paraId="496AB146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          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1D1FABF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Range_Sensor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6315CF6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6C312C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architecture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of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Range_Sensor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14B49DD6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7017D50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Definicja komponentu Distance_calculator, który oblicza odległość</w:t>
            </w:r>
          </w:p>
          <w:p w14:paraId="5D54A03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Distance_calculator</w:t>
            </w:r>
          </w:p>
          <w:p w14:paraId="129472F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</w:p>
          <w:p w14:paraId="640B6504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>clk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Wejście zegara</w:t>
            </w:r>
          </w:p>
          <w:p w14:paraId="242F2AE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>Calculation_Reset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Sygnał resetu obliczeń</w:t>
            </w:r>
          </w:p>
          <w:p w14:paraId="408D178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pulse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;  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ECHO z czujnika</w:t>
            </w:r>
          </w:p>
          <w:p w14:paraId="7FCCD12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  <w:t>Distance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Unsigned(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8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)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z obliczoną odległością</w:t>
            </w:r>
          </w:p>
          <w:p w14:paraId="6F801AE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2095256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4C8A24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7006710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Definicja komponentu Trigger_Generator, który generuje sygnał TRIGGER</w:t>
            </w:r>
          </w:p>
          <w:p w14:paraId="422B27A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Trigger_Generator</w:t>
            </w:r>
          </w:p>
          <w:p w14:paraId="0C9E2E1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</w:p>
          <w:p w14:paraId="2B5A9660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clk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Wejście zegara</w:t>
            </w:r>
          </w:p>
          <w:p w14:paraId="4D47A3E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echo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;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ECHO do detekcji impulsu</w:t>
            </w:r>
          </w:p>
          <w:p w14:paraId="5068F77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trigger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OUT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Wyjście sygnału TRIGGER</w:t>
            </w:r>
          </w:p>
          <w:p w14:paraId="65EA82CB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>);</w:t>
            </w:r>
          </w:p>
          <w:p w14:paraId="70A89B8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COMPONENT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0F639EE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7BD4C0F0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Definicja sygnału do połączenia wewnętrznego</w:t>
            </w:r>
          </w:p>
          <w:p w14:paraId="2BFAA50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signal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trig_out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99A08D6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551C6EB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begin</w:t>
            </w:r>
          </w:p>
          <w:p w14:paraId="1D4902A9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14F7C65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Instancja komponentu Trigger_Generator</w:t>
            </w:r>
          </w:p>
          <w:p w14:paraId="0080D33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Ten komponent generuje sygnał TRIGGER do czujnika ultradźwiękowego</w:t>
            </w:r>
          </w:p>
          <w:p w14:paraId="6934D0FB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trig_generator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Trigger_Generator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</w:p>
          <w:p w14:paraId="2A4216C3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clk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fpgaclk,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Podłączenie zegara FPGA</w:t>
            </w:r>
          </w:p>
          <w:p w14:paraId="446FF32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  <w:t xml:space="preserve">echo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pulse,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Podłączenie sygnału ECHO z czujnika</w:t>
            </w:r>
          </w:p>
          <w:p w14:paraId="15D027D7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  <w:t xml:space="preserve">trigger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trig_out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sygnału TRIGGER do czujnika</w:t>
            </w:r>
          </w:p>
          <w:p w14:paraId="6D952291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  <w:t>);</w:t>
            </w:r>
          </w:p>
          <w:p w14:paraId="0D5C0F1D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1FBC778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Instancja komponentu Distance_calculator</w:t>
            </w:r>
          </w:p>
          <w:p w14:paraId="1C41F4B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Ten komponent mierzy szerokość impulsu ECHO, aby obliczyć odległość</w:t>
            </w:r>
          </w:p>
          <w:p w14:paraId="2955202A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Pulse_width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Distance_calculator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</w:p>
          <w:p w14:paraId="41BFBA6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clk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fpgaclk,   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Podłączenie zegara FPGA</w:t>
            </w:r>
          </w:p>
          <w:p w14:paraId="735E143F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lastRenderedPageBreak/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calculation_reset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trig_out,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Sygnał resetu oparty na sygnale TRIGGER</w:t>
            </w:r>
          </w:p>
          <w:p w14:paraId="7B3B9C22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pulse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pulse,         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Podłączenie sygnału ECHO z czujnika</w:t>
            </w:r>
          </w:p>
          <w:p w14:paraId="38E1D03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  <w:t xml:space="preserve">Distance </w:t>
            </w:r>
            <w:r w:rsidRPr="00B47645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B47645">
              <w:rPr>
                <w:rFonts w:ascii="Courier New" w:hAnsi="Courier New" w:cs="Courier New"/>
                <w:color w:val="333333"/>
                <w:sz w:val="20"/>
              </w:rPr>
              <w:t xml:space="preserve"> distance_out           </w:t>
            </w: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z obliczoną odległością</w:t>
            </w:r>
          </w:p>
          <w:p w14:paraId="49FEB928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</w:rPr>
              <w:tab/>
              <w:t>);</w:t>
            </w:r>
          </w:p>
          <w:p w14:paraId="4C121D2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6DF64BE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7645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Przekazanie sygnału TRIGGER na wyjście głównego modułu</w:t>
            </w:r>
          </w:p>
          <w:p w14:paraId="1CCA7665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trigger_out </w:t>
            </w:r>
            <w:r w:rsidRPr="00B47645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trig_out;</w:t>
            </w:r>
          </w:p>
          <w:p w14:paraId="1E2CD13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863F51E" w14:textId="77777777" w:rsidR="00B47645" w:rsidRPr="00B47645" w:rsidRDefault="00B47645" w:rsidP="00B47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7645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7645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B47645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</w:tc>
      </w:tr>
    </w:tbl>
    <w:p w14:paraId="520AF29B" w14:textId="77777777" w:rsidR="00780A17" w:rsidRDefault="00780A17" w:rsidP="00B7046B">
      <w:pPr>
        <w:overflowPunct/>
        <w:autoSpaceDE/>
        <w:autoSpaceDN/>
        <w:adjustRightInd/>
        <w:textAlignment w:val="auto"/>
        <w:rPr>
          <w:lang w:val="en-US"/>
        </w:rPr>
      </w:pPr>
    </w:p>
    <w:p w14:paraId="73A643D3" w14:textId="0EB67600" w:rsidR="00821E2F" w:rsidRPr="00821E2F" w:rsidRDefault="00821E2F" w:rsidP="00220C1E">
      <w:pPr>
        <w:overflowPunct/>
        <w:autoSpaceDE/>
        <w:autoSpaceDN/>
        <w:adjustRightInd/>
        <w:textAlignment w:val="auto"/>
        <w:rPr>
          <w:b/>
          <w:bCs/>
        </w:rPr>
      </w:pPr>
      <w:r w:rsidRPr="00821E2F">
        <w:rPr>
          <w:b/>
          <w:bCs/>
        </w:rPr>
        <w:t>Opis działania:</w:t>
      </w:r>
    </w:p>
    <w:p w14:paraId="4C84EE23" w14:textId="77777777" w:rsidR="00821E2F" w:rsidRPr="00821E2F" w:rsidRDefault="00821E2F" w:rsidP="00821E2F">
      <w:pPr>
        <w:numPr>
          <w:ilvl w:val="0"/>
          <w:numId w:val="37"/>
        </w:numPr>
        <w:overflowPunct/>
        <w:autoSpaceDE/>
        <w:autoSpaceDN/>
        <w:adjustRightInd/>
        <w:textAlignment w:val="auto"/>
      </w:pPr>
      <w:r w:rsidRPr="00821E2F">
        <w:rPr>
          <w:b/>
          <w:bCs/>
        </w:rPr>
        <w:t>Moduł Trigger_Generator</w:t>
      </w:r>
      <w:r w:rsidRPr="00821E2F">
        <w:t xml:space="preserve"> generuje sygnał TRIGGER, który jest wysyłany do czujnika ultradźwiękowego, aby rozpocząć pomiar. Sygnał ten jest synchronizowany z sygnałem fpgaclk.</w:t>
      </w:r>
    </w:p>
    <w:p w14:paraId="22B0918E" w14:textId="77777777" w:rsidR="00821E2F" w:rsidRPr="00821E2F" w:rsidRDefault="00821E2F" w:rsidP="00821E2F">
      <w:pPr>
        <w:numPr>
          <w:ilvl w:val="0"/>
          <w:numId w:val="37"/>
        </w:numPr>
        <w:overflowPunct/>
        <w:autoSpaceDE/>
        <w:autoSpaceDN/>
        <w:adjustRightInd/>
        <w:textAlignment w:val="auto"/>
      </w:pPr>
      <w:r w:rsidRPr="00821E2F">
        <w:rPr>
          <w:b/>
          <w:bCs/>
        </w:rPr>
        <w:t>Moduł Distance_calculator</w:t>
      </w:r>
      <w:r w:rsidRPr="00821E2F">
        <w:t xml:space="preserve"> mierzy czas trwania impulsu ECHO zwróconego przez czujnik i na tej podstawie oblicza odległość. Wynik jest podany na wyjście distance_out.</w:t>
      </w:r>
    </w:p>
    <w:p w14:paraId="6ACCAA15" w14:textId="77777777" w:rsidR="00821E2F" w:rsidRPr="00821E2F" w:rsidRDefault="00821E2F" w:rsidP="00821E2F">
      <w:pPr>
        <w:numPr>
          <w:ilvl w:val="0"/>
          <w:numId w:val="37"/>
        </w:numPr>
        <w:overflowPunct/>
        <w:autoSpaceDE/>
        <w:autoSpaceDN/>
        <w:adjustRightInd/>
        <w:textAlignment w:val="auto"/>
      </w:pPr>
      <w:r w:rsidRPr="00821E2F">
        <w:rPr>
          <w:b/>
          <w:bCs/>
        </w:rPr>
        <w:t>Główna architektura</w:t>
      </w:r>
      <w:r w:rsidRPr="00821E2F">
        <w:t xml:space="preserve"> (Behavioral) zarządza połączeniami między komponentami.</w:t>
      </w:r>
    </w:p>
    <w:p w14:paraId="0DE4B5B7" w14:textId="48A5DBFE" w:rsidR="007B1B80" w:rsidRDefault="007B1B80">
      <w:pPr>
        <w:overflowPunct/>
        <w:autoSpaceDE/>
        <w:autoSpaceDN/>
        <w:adjustRightInd/>
        <w:textAlignment w:val="auto"/>
      </w:pPr>
    </w:p>
    <w:p w14:paraId="66204FF1" w14:textId="3CDD0E17" w:rsidR="00ED2918" w:rsidRDefault="00CD3FC5" w:rsidP="007B1B80">
      <w:pPr>
        <w:overflowPunct/>
        <w:autoSpaceDE/>
        <w:autoSpaceDN/>
        <w:adjustRightInd/>
        <w:textAlignment w:val="auto"/>
        <w:rPr>
          <w:lang w:val="en-US"/>
        </w:rPr>
      </w:pPr>
      <w:r>
        <w:rPr>
          <w:lang w:val="en-US"/>
        </w:rPr>
        <w:t>Trigger generator:</w:t>
      </w:r>
    </w:p>
    <w:p w14:paraId="7BFCA1DA" w14:textId="08107530" w:rsidR="00E07BAA" w:rsidRDefault="00AA20E7" w:rsidP="007B1B80">
      <w:pPr>
        <w:overflowPunct/>
        <w:autoSpaceDE/>
        <w:autoSpaceDN/>
        <w:adjustRightInd/>
        <w:textAlignment w:val="auto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8412"/>
      </w:tblGrid>
      <w:tr w:rsidR="00F52A0C" w:rsidRPr="005D5ED5" w14:paraId="28AEF425" w14:textId="77777777" w:rsidTr="00F52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74D2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</w:t>
            </w:r>
          </w:p>
          <w:p w14:paraId="1E08B45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2</w:t>
            </w:r>
          </w:p>
          <w:p w14:paraId="4EFAEA7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3</w:t>
            </w:r>
          </w:p>
          <w:p w14:paraId="0B01729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4</w:t>
            </w:r>
          </w:p>
          <w:p w14:paraId="51957D1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5</w:t>
            </w:r>
          </w:p>
          <w:p w14:paraId="6EEBE53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6</w:t>
            </w:r>
          </w:p>
          <w:p w14:paraId="6AC477D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7</w:t>
            </w:r>
          </w:p>
          <w:p w14:paraId="0E367AC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8</w:t>
            </w:r>
          </w:p>
          <w:p w14:paraId="5B11E283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9</w:t>
            </w:r>
          </w:p>
          <w:p w14:paraId="582BA5D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  <w:p w14:paraId="1D85F25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11</w:t>
            </w:r>
          </w:p>
          <w:p w14:paraId="36ADAC4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12</w:t>
            </w:r>
          </w:p>
          <w:p w14:paraId="3FB7B32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13</w:t>
            </w:r>
          </w:p>
          <w:p w14:paraId="0560CD5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14</w:t>
            </w:r>
          </w:p>
          <w:p w14:paraId="6DB15059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15</w:t>
            </w:r>
          </w:p>
          <w:p w14:paraId="466461D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16</w:t>
            </w:r>
          </w:p>
          <w:p w14:paraId="14094F9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17</w:t>
            </w:r>
          </w:p>
          <w:p w14:paraId="443F245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18</w:t>
            </w:r>
          </w:p>
          <w:p w14:paraId="4561878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19</w:t>
            </w:r>
          </w:p>
          <w:p w14:paraId="4998234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20</w:t>
            </w:r>
          </w:p>
          <w:p w14:paraId="6C8F06B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21</w:t>
            </w:r>
          </w:p>
          <w:p w14:paraId="460211E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22</w:t>
            </w:r>
          </w:p>
          <w:p w14:paraId="58754FA3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23</w:t>
            </w:r>
          </w:p>
          <w:p w14:paraId="277D0B1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24</w:t>
            </w:r>
          </w:p>
          <w:p w14:paraId="031E3F6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25</w:t>
            </w:r>
          </w:p>
          <w:p w14:paraId="3A731D0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26</w:t>
            </w:r>
          </w:p>
          <w:p w14:paraId="6D2E2BE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27</w:t>
            </w:r>
          </w:p>
          <w:p w14:paraId="1F5725E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28</w:t>
            </w:r>
          </w:p>
          <w:p w14:paraId="6D558819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29</w:t>
            </w:r>
          </w:p>
          <w:p w14:paraId="055312F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30</w:t>
            </w:r>
          </w:p>
          <w:p w14:paraId="5F0BF03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lastRenderedPageBreak/>
              <w:t>31</w:t>
            </w:r>
          </w:p>
          <w:p w14:paraId="680C31D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32</w:t>
            </w:r>
          </w:p>
          <w:p w14:paraId="36E0211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33</w:t>
            </w:r>
          </w:p>
          <w:p w14:paraId="4F61C34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34</w:t>
            </w:r>
          </w:p>
          <w:p w14:paraId="748E1BF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35</w:t>
            </w:r>
          </w:p>
          <w:p w14:paraId="0AD2C48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36</w:t>
            </w:r>
          </w:p>
          <w:p w14:paraId="52C9DF6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37</w:t>
            </w:r>
          </w:p>
          <w:p w14:paraId="258B8DD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38</w:t>
            </w:r>
          </w:p>
          <w:p w14:paraId="75CE3A43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39</w:t>
            </w:r>
          </w:p>
          <w:p w14:paraId="039E1A8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40</w:t>
            </w:r>
          </w:p>
          <w:p w14:paraId="636C35A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41</w:t>
            </w:r>
          </w:p>
          <w:p w14:paraId="495369F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42</w:t>
            </w:r>
          </w:p>
          <w:p w14:paraId="2014ECD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43</w:t>
            </w:r>
          </w:p>
          <w:p w14:paraId="5DCED23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44</w:t>
            </w:r>
          </w:p>
          <w:p w14:paraId="6263673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45</w:t>
            </w:r>
          </w:p>
          <w:p w14:paraId="1A7B7DA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46</w:t>
            </w:r>
          </w:p>
          <w:p w14:paraId="0E902CE3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47</w:t>
            </w:r>
          </w:p>
          <w:p w14:paraId="4C16C34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48</w:t>
            </w:r>
          </w:p>
          <w:p w14:paraId="204F3BB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49</w:t>
            </w:r>
          </w:p>
          <w:p w14:paraId="1AB28DAF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50</w:t>
            </w:r>
          </w:p>
          <w:p w14:paraId="4EF240E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51</w:t>
            </w:r>
          </w:p>
          <w:p w14:paraId="3EAFA419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52</w:t>
            </w:r>
          </w:p>
          <w:p w14:paraId="73371AEF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53</w:t>
            </w:r>
          </w:p>
          <w:p w14:paraId="24114A7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54</w:t>
            </w:r>
          </w:p>
          <w:p w14:paraId="4661C89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55</w:t>
            </w:r>
          </w:p>
          <w:p w14:paraId="30580B4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56</w:t>
            </w:r>
          </w:p>
          <w:p w14:paraId="3CB5DA9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57</w:t>
            </w:r>
          </w:p>
          <w:p w14:paraId="278FC25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58</w:t>
            </w:r>
          </w:p>
          <w:p w14:paraId="511FB4F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59</w:t>
            </w:r>
          </w:p>
          <w:p w14:paraId="486E190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60</w:t>
            </w:r>
          </w:p>
          <w:p w14:paraId="42C335A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61</w:t>
            </w:r>
          </w:p>
          <w:p w14:paraId="55EF0BA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4E9F15C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lastRenderedPageBreak/>
              <w:t>library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812724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IEEE.STD_LOGIC_1164.ALL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06B67CC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ieee.numeric_std.all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1DDFBF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C172CFB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Definicja modułu Trigger_Generator</w:t>
            </w:r>
          </w:p>
          <w:p w14:paraId="002590A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entity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Trigger_Generator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3C29EBC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2F46AD6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clk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4576F93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echo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ECHO</w:t>
            </w:r>
          </w:p>
          <w:p w14:paraId="0042D68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trigger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out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Wyjście sygnału TRIGGER</w:t>
            </w:r>
          </w:p>
          <w:p w14:paraId="1F2C809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);</w:t>
            </w:r>
          </w:p>
          <w:p w14:paraId="094EC7C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Trigger_Generator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E52DCC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BEBD28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architecture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of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Trigger_Generator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60F9170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EF657E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Definicja komponentu Counter</w:t>
            </w:r>
          </w:p>
          <w:p w14:paraId="5B969D9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Counter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3C27B86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generic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>(n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</w:rPr>
              <w:t>POSITIVE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:=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10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);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Parametr do ustawienia zakresu licznika</w:t>
            </w:r>
          </w:p>
          <w:p w14:paraId="5ADA943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0E742C4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clk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19D2E7F9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enable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umożliwiającego pracę licznika</w:t>
            </w:r>
          </w:p>
          <w:p w14:paraId="4B1A08EF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reset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resetu licznika</w:t>
            </w:r>
          </w:p>
          <w:p w14:paraId="40D58B9F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count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n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z aktualną wartością licznika</w:t>
            </w:r>
          </w:p>
          <w:p w14:paraId="5B5A219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);</w:t>
            </w:r>
          </w:p>
          <w:p w14:paraId="2BC754A1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component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190675D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27E45CC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lastRenderedPageBreak/>
              <w:t>-- Sygnały wewnętrzne</w:t>
            </w:r>
          </w:p>
          <w:p w14:paraId="7EC9032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resetCounter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Sygnał resetu dla licznika</w:t>
            </w:r>
          </w:p>
          <w:p w14:paraId="008BEC5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signal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outputCounter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Wartość licznika</w:t>
            </w:r>
          </w:p>
          <w:p w14:paraId="12F62CA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091BF03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0FDB4264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698EAE5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Instancja komponentu Counter</w:t>
            </w:r>
          </w:p>
          <w:p w14:paraId="21C2FDB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Licznik odmierza czas 250 ms oraz dodatkowe 100 μs (250.1 ms)</w:t>
            </w:r>
          </w:p>
          <w:p w14:paraId="508AFC0A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trigg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Counter </w:t>
            </w:r>
          </w:p>
          <w:p w14:paraId="7EF3E0D3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generic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map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>(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2**24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)              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Zakres licznika ustawiony na 2^24</w:t>
            </w:r>
          </w:p>
          <w:p w14:paraId="6D04ECA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map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(clk, </w:t>
            </w:r>
            <w:r w:rsidRPr="00F52A0C">
              <w:rPr>
                <w:rFonts w:ascii="Courier New" w:hAnsi="Courier New" w:cs="Courier New"/>
                <w:color w:val="BA2121"/>
                <w:sz w:val="20"/>
              </w:rPr>
              <w:t>'1'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, resetCounter, outputCounter);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Podłączenia sygnałów</w:t>
            </w:r>
          </w:p>
          <w:p w14:paraId="70F768A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5E76D27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process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>(clk)</w:t>
            </w:r>
          </w:p>
          <w:p w14:paraId="0F750C8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186F579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Definicje stałych czasowych</w:t>
            </w:r>
          </w:p>
          <w:p w14:paraId="027FF19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12500000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-- 250 ms przy zegarze 50 MHz</w:t>
            </w:r>
          </w:p>
          <w:p w14:paraId="01639DAD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ms250And100us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12505000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-- 250.1 ms przy zegarze 50 MHz</w:t>
            </w:r>
          </w:p>
          <w:p w14:paraId="65A4A05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77A7CD5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begin</w:t>
            </w:r>
          </w:p>
          <w:p w14:paraId="7B7D61F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Proces generujący sygnał TRIGGER w określonym przedziale czasowym</w:t>
            </w:r>
          </w:p>
          <w:p w14:paraId="1425099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(outputCounter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&gt;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outputCounter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&lt;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ms250And100us)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6BEDC83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trigger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A2121"/>
                <w:sz w:val="20"/>
              </w:rPr>
              <w:t>'1'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Aktywacja sygnału TRIGGER przez 100 μs</w:t>
            </w:r>
          </w:p>
          <w:p w14:paraId="1C27929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else</w:t>
            </w:r>
          </w:p>
          <w:p w14:paraId="352FA12B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trigger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A2121"/>
                <w:sz w:val="20"/>
              </w:rPr>
              <w:t>'0'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 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Sygnał TRIGGER w stanie niskim poza wyznaczonym czasem</w:t>
            </w:r>
          </w:p>
          <w:p w14:paraId="7F46C130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586E551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1BC2F03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Proces resetowania licznika</w:t>
            </w:r>
          </w:p>
          <w:p w14:paraId="2085D21C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(outputCounter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=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ms250And100us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outputCounter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&gt;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ms250And100us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or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outputCounter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&lt;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48DA4022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resetCounter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A2121"/>
                <w:sz w:val="20"/>
              </w:rPr>
              <w:t>'0'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Zatrzymanie licznika, gdy przekroczy ustawiony czas</w:t>
            </w:r>
          </w:p>
          <w:p w14:paraId="77DB2886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else</w:t>
            </w:r>
          </w:p>
          <w:p w14:paraId="2DAE8428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    resetCounter </w:t>
            </w:r>
            <w:r w:rsidRPr="00F52A0C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F52A0C">
              <w:rPr>
                <w:rFonts w:ascii="Courier New" w:hAnsi="Courier New" w:cs="Courier New"/>
                <w:color w:val="BA2121"/>
                <w:sz w:val="20"/>
              </w:rPr>
              <w:t>'1'</w:t>
            </w: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; </w:t>
            </w:r>
            <w:r w:rsidRPr="00F52A0C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Włączony licznik, dopóki nie osiągnie limitu czasowego</w:t>
            </w:r>
          </w:p>
          <w:p w14:paraId="1B10C68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</w:t>
            </w:r>
          </w:p>
          <w:p w14:paraId="6D9CF445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953E2FE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623801B7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19A6A259" w14:textId="77777777" w:rsidR="00F52A0C" w:rsidRPr="00F52A0C" w:rsidRDefault="00F52A0C" w:rsidP="00F52A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F52A0C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F52A0C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F52A0C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</w:tc>
      </w:tr>
    </w:tbl>
    <w:p w14:paraId="486A9E24" w14:textId="77777777" w:rsidR="00CD3FC5" w:rsidRPr="00CD3FC5" w:rsidRDefault="00CD3FC5" w:rsidP="007B1B80">
      <w:pPr>
        <w:overflowPunct/>
        <w:autoSpaceDE/>
        <w:autoSpaceDN/>
        <w:adjustRightInd/>
        <w:textAlignment w:val="auto"/>
        <w:rPr>
          <w:lang w:val="en-US"/>
        </w:rPr>
      </w:pPr>
    </w:p>
    <w:p w14:paraId="04F302AD" w14:textId="77777777" w:rsidR="001E1E27" w:rsidRPr="001E1E27" w:rsidRDefault="001E1E27" w:rsidP="001E1E27">
      <w:pPr>
        <w:numPr>
          <w:ilvl w:val="0"/>
          <w:numId w:val="7"/>
        </w:numPr>
        <w:tabs>
          <w:tab w:val="num" w:pos="360"/>
        </w:tabs>
        <w:overflowPunct/>
        <w:autoSpaceDE/>
        <w:autoSpaceDN/>
        <w:adjustRightInd/>
        <w:textAlignment w:val="auto"/>
        <w:rPr>
          <w:b/>
          <w:bCs/>
        </w:rPr>
      </w:pPr>
      <w:r w:rsidRPr="001E1E27">
        <w:rPr>
          <w:b/>
          <w:bCs/>
        </w:rPr>
        <w:t>Opis działania:</w:t>
      </w:r>
    </w:p>
    <w:p w14:paraId="79BA5FDD" w14:textId="77777777" w:rsidR="001E1E27" w:rsidRPr="001E1E27" w:rsidRDefault="001E1E27" w:rsidP="001E1E27">
      <w:pPr>
        <w:numPr>
          <w:ilvl w:val="0"/>
          <w:numId w:val="39"/>
        </w:numPr>
        <w:overflowPunct/>
        <w:autoSpaceDE/>
        <w:autoSpaceDN/>
        <w:adjustRightInd/>
        <w:textAlignment w:val="auto"/>
      </w:pPr>
      <w:r w:rsidRPr="001E1E27">
        <w:rPr>
          <w:b/>
          <w:bCs/>
        </w:rPr>
        <w:t>Główne komponenty i sygnały:</w:t>
      </w:r>
    </w:p>
    <w:p w14:paraId="7DFCAA40" w14:textId="77777777" w:rsidR="001E1E27" w:rsidRPr="001E1E27" w:rsidRDefault="001E1E27" w:rsidP="001E1E27">
      <w:pPr>
        <w:numPr>
          <w:ilvl w:val="1"/>
          <w:numId w:val="39"/>
        </w:numPr>
        <w:overflowPunct/>
        <w:autoSpaceDE/>
        <w:autoSpaceDN/>
        <w:adjustRightInd/>
        <w:textAlignment w:val="auto"/>
      </w:pPr>
      <w:r w:rsidRPr="001E1E27">
        <w:t>Moduł Counter działa jako licznik impulsów, umożliwiający pomiar odcinka czasowego.</w:t>
      </w:r>
    </w:p>
    <w:p w14:paraId="611C5AF3" w14:textId="77777777" w:rsidR="001E1E27" w:rsidRPr="001E1E27" w:rsidRDefault="001E1E27" w:rsidP="001E1E27">
      <w:pPr>
        <w:numPr>
          <w:ilvl w:val="1"/>
          <w:numId w:val="39"/>
        </w:numPr>
        <w:overflowPunct/>
        <w:autoSpaceDE/>
        <w:autoSpaceDN/>
        <w:adjustRightInd/>
        <w:textAlignment w:val="auto"/>
      </w:pPr>
      <w:r w:rsidRPr="001E1E27">
        <w:t>Sygnały resetCounter oraz outputCounter kontrolują stan licznika.</w:t>
      </w:r>
    </w:p>
    <w:p w14:paraId="17DA064E" w14:textId="77777777" w:rsidR="001E1E27" w:rsidRPr="001E1E27" w:rsidRDefault="001E1E27" w:rsidP="001E1E27">
      <w:pPr>
        <w:numPr>
          <w:ilvl w:val="0"/>
          <w:numId w:val="39"/>
        </w:numPr>
        <w:overflowPunct/>
        <w:autoSpaceDE/>
        <w:autoSpaceDN/>
        <w:adjustRightInd/>
        <w:textAlignment w:val="auto"/>
      </w:pPr>
      <w:r w:rsidRPr="001E1E27">
        <w:rPr>
          <w:b/>
          <w:bCs/>
        </w:rPr>
        <w:t>Proces Trigger Generation:</w:t>
      </w:r>
    </w:p>
    <w:p w14:paraId="223092A3" w14:textId="77777777" w:rsidR="001E1E27" w:rsidRPr="001E1E27" w:rsidRDefault="001E1E27" w:rsidP="001E1E27">
      <w:pPr>
        <w:numPr>
          <w:ilvl w:val="1"/>
          <w:numId w:val="39"/>
        </w:numPr>
        <w:overflowPunct/>
        <w:autoSpaceDE/>
        <w:autoSpaceDN/>
        <w:adjustRightInd/>
        <w:textAlignment w:val="auto"/>
      </w:pPr>
      <w:r w:rsidRPr="001E1E27">
        <w:rPr>
          <w:b/>
          <w:bCs/>
        </w:rPr>
        <w:lastRenderedPageBreak/>
        <w:t>Generowanie sygnału TRIGGER</w:t>
      </w:r>
      <w:r w:rsidRPr="001E1E27">
        <w:t>: W momencie, gdy licznik outputCounter osiągnie wartość pomiędzy ms250 a ms250And100us, sygnał TRIGGER ustawia się na '1' przez 100 µs.</w:t>
      </w:r>
    </w:p>
    <w:p w14:paraId="3C7648D0" w14:textId="77777777" w:rsidR="001E1E27" w:rsidRPr="001E1E27" w:rsidRDefault="001E1E27" w:rsidP="001E1E27">
      <w:pPr>
        <w:numPr>
          <w:ilvl w:val="1"/>
          <w:numId w:val="39"/>
        </w:numPr>
        <w:overflowPunct/>
        <w:autoSpaceDE/>
        <w:autoSpaceDN/>
        <w:adjustRightInd/>
        <w:textAlignment w:val="auto"/>
      </w:pPr>
      <w:r w:rsidRPr="001E1E27">
        <w:rPr>
          <w:b/>
          <w:bCs/>
        </w:rPr>
        <w:t>Resetowanie licznika</w:t>
      </w:r>
      <w:r w:rsidRPr="001E1E27">
        <w:t>: Gdy outputCounter osiągnie wartość ms250And100us lub przekroczy ją, resetCounter ustawia się na '0', co zatrzymuje licznik.</w:t>
      </w:r>
    </w:p>
    <w:p w14:paraId="345A7A92" w14:textId="77777777" w:rsidR="0009262B" w:rsidRDefault="0009262B" w:rsidP="007B1B80">
      <w:pPr>
        <w:overflowPunct/>
        <w:autoSpaceDE/>
        <w:autoSpaceDN/>
        <w:adjustRightInd/>
        <w:textAlignment w:val="auto"/>
      </w:pPr>
    </w:p>
    <w:p w14:paraId="094D9EE4" w14:textId="77777777" w:rsidR="0009262B" w:rsidRDefault="0009262B" w:rsidP="007B1B80">
      <w:pPr>
        <w:overflowPunct/>
        <w:autoSpaceDE/>
        <w:autoSpaceDN/>
        <w:adjustRightInd/>
        <w:textAlignment w:val="auto"/>
      </w:pPr>
    </w:p>
    <w:p w14:paraId="23B9116A" w14:textId="0E1CFE1F" w:rsidR="001E1E27" w:rsidRDefault="00B73634" w:rsidP="007B1B80">
      <w:pPr>
        <w:overflowPunct/>
        <w:autoSpaceDE/>
        <w:autoSpaceDN/>
        <w:adjustRightInd/>
        <w:textAlignment w:val="auto"/>
      </w:pPr>
      <w:r>
        <w:t>Opis działania Distance Calculation</w:t>
      </w:r>
    </w:p>
    <w:p w14:paraId="6E878C0C" w14:textId="77777777" w:rsidR="0009262B" w:rsidRDefault="0009262B" w:rsidP="007B1B80">
      <w:pPr>
        <w:overflowPunct/>
        <w:autoSpaceDE/>
        <w:autoSpaceDN/>
        <w:adjustRightInd/>
        <w:textAlignment w:val="auto"/>
      </w:pP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8412"/>
      </w:tblGrid>
      <w:tr w:rsidR="008B4AE7" w:rsidRPr="005D5ED5" w14:paraId="07374AAC" w14:textId="77777777" w:rsidTr="008B4A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5489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</w:t>
            </w:r>
          </w:p>
          <w:p w14:paraId="576E4A4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2</w:t>
            </w:r>
          </w:p>
          <w:p w14:paraId="3D2470F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3</w:t>
            </w:r>
          </w:p>
          <w:p w14:paraId="3A0D9DA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4</w:t>
            </w:r>
          </w:p>
          <w:p w14:paraId="3765C9D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5</w:t>
            </w:r>
          </w:p>
          <w:p w14:paraId="56FC089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6</w:t>
            </w:r>
          </w:p>
          <w:p w14:paraId="1DE2E63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7</w:t>
            </w:r>
          </w:p>
          <w:p w14:paraId="24A5D55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8</w:t>
            </w:r>
          </w:p>
          <w:p w14:paraId="08F762C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9</w:t>
            </w:r>
          </w:p>
          <w:p w14:paraId="15940CE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  <w:p w14:paraId="6BC0F49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11</w:t>
            </w:r>
          </w:p>
          <w:p w14:paraId="6474B89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12</w:t>
            </w:r>
          </w:p>
          <w:p w14:paraId="6CDA9AC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13</w:t>
            </w:r>
          </w:p>
          <w:p w14:paraId="19708BE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14</w:t>
            </w:r>
          </w:p>
          <w:p w14:paraId="0DB4CF7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15</w:t>
            </w:r>
          </w:p>
          <w:p w14:paraId="6C874C2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16</w:t>
            </w:r>
          </w:p>
          <w:p w14:paraId="1D80C0F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17</w:t>
            </w:r>
          </w:p>
          <w:p w14:paraId="6F78A7D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18</w:t>
            </w:r>
          </w:p>
          <w:p w14:paraId="02CCB01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19</w:t>
            </w:r>
          </w:p>
          <w:p w14:paraId="018C1DE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20</w:t>
            </w:r>
          </w:p>
          <w:p w14:paraId="7764D01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21</w:t>
            </w:r>
          </w:p>
          <w:p w14:paraId="718FB54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22</w:t>
            </w:r>
          </w:p>
          <w:p w14:paraId="312B259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23</w:t>
            </w:r>
          </w:p>
          <w:p w14:paraId="5F4CD00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24</w:t>
            </w:r>
          </w:p>
          <w:p w14:paraId="20D506F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25</w:t>
            </w:r>
          </w:p>
          <w:p w14:paraId="2778FF9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26</w:t>
            </w:r>
          </w:p>
          <w:p w14:paraId="67F1C66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27</w:t>
            </w:r>
          </w:p>
          <w:p w14:paraId="41553E0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28</w:t>
            </w:r>
          </w:p>
          <w:p w14:paraId="7E38650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29</w:t>
            </w:r>
          </w:p>
          <w:p w14:paraId="5487E3D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30</w:t>
            </w:r>
          </w:p>
          <w:p w14:paraId="7C3D123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31</w:t>
            </w:r>
          </w:p>
          <w:p w14:paraId="4DF090A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32</w:t>
            </w:r>
          </w:p>
          <w:p w14:paraId="20EA84BB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33</w:t>
            </w:r>
          </w:p>
          <w:p w14:paraId="5FF2AB8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34</w:t>
            </w:r>
          </w:p>
          <w:p w14:paraId="7BAB8A0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35</w:t>
            </w:r>
          </w:p>
          <w:p w14:paraId="7EDBE20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36</w:t>
            </w:r>
          </w:p>
          <w:p w14:paraId="547BD19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37</w:t>
            </w:r>
          </w:p>
          <w:p w14:paraId="2D24184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38</w:t>
            </w:r>
          </w:p>
          <w:p w14:paraId="5CC3F26B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39</w:t>
            </w:r>
          </w:p>
          <w:p w14:paraId="6437ED8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40</w:t>
            </w:r>
          </w:p>
          <w:p w14:paraId="50A03B2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41</w:t>
            </w:r>
          </w:p>
          <w:p w14:paraId="2E09D1E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42</w:t>
            </w:r>
          </w:p>
          <w:p w14:paraId="49C5A3F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43</w:t>
            </w:r>
          </w:p>
          <w:p w14:paraId="3E3024E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44</w:t>
            </w:r>
          </w:p>
          <w:p w14:paraId="58049A8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45</w:t>
            </w:r>
          </w:p>
          <w:p w14:paraId="43A8A9A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lastRenderedPageBreak/>
              <w:t>46</w:t>
            </w:r>
          </w:p>
          <w:p w14:paraId="3881FEA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47</w:t>
            </w:r>
          </w:p>
          <w:p w14:paraId="6E133E5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48</w:t>
            </w:r>
          </w:p>
          <w:p w14:paraId="734B31C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49</w:t>
            </w:r>
          </w:p>
          <w:p w14:paraId="26C14C2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50</w:t>
            </w:r>
          </w:p>
          <w:p w14:paraId="60942CB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51</w:t>
            </w:r>
          </w:p>
          <w:p w14:paraId="2F83740B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52</w:t>
            </w:r>
          </w:p>
          <w:p w14:paraId="6107997E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53</w:t>
            </w:r>
          </w:p>
          <w:p w14:paraId="7B986C4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54</w:t>
            </w:r>
          </w:p>
          <w:p w14:paraId="217E18F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55</w:t>
            </w:r>
          </w:p>
          <w:p w14:paraId="7D9162D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56</w:t>
            </w:r>
          </w:p>
          <w:p w14:paraId="4D8AF15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57</w:t>
            </w:r>
          </w:p>
          <w:p w14:paraId="665A231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58</w:t>
            </w:r>
          </w:p>
          <w:p w14:paraId="2B0062C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59</w:t>
            </w:r>
          </w:p>
          <w:p w14:paraId="48DA1BB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60</w:t>
            </w:r>
          </w:p>
          <w:p w14:paraId="7266613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61</w:t>
            </w:r>
          </w:p>
          <w:p w14:paraId="5CAC997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62</w:t>
            </w:r>
          </w:p>
          <w:p w14:paraId="6487D79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63</w:t>
            </w:r>
          </w:p>
          <w:p w14:paraId="4A65F37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443A575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lastRenderedPageBreak/>
              <w:t>library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0D34FA5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ieee.std_logic_1164.all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474F11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ieee.numeric_std.all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5551C12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ieee.std_logic_unsigned.all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3C6B6E5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0075383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Definicja modułu Distance_calculator</w:t>
            </w:r>
          </w:p>
          <w:p w14:paraId="2BFAF87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entity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Distance_calculator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561BB11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</w:p>
          <w:p w14:paraId="7F64E6D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clk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Wejście zegara</w:t>
            </w:r>
          </w:p>
          <w:p w14:paraId="5CF828BB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Calculation_Reset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Sygnał resetu obliczeń</w:t>
            </w:r>
          </w:p>
          <w:p w14:paraId="373F865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pulse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Wejście impulsu z czujnika</w:t>
            </w:r>
          </w:p>
          <w:p w14:paraId="1B11B3D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Distance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Unsigned(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8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)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z wartością odległości</w:t>
            </w:r>
          </w:p>
          <w:p w14:paraId="112CF8B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054EC53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Distance_calculator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39EFEFE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4D3112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architecture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of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Distance_calculator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7045499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D25634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Definicja komponentu Counter</w:t>
            </w:r>
          </w:p>
          <w:p w14:paraId="0E5E557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Counter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54017252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generic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>(</w:t>
            </w:r>
          </w:p>
          <w:p w14:paraId="568BA78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 xml:space="preserve">n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B00040"/>
                <w:sz w:val="20"/>
              </w:rPr>
              <w:t>POSITIVE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:=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10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Parametr dla zakresu licznika</w:t>
            </w:r>
          </w:p>
          <w:p w14:paraId="46A7BE6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>);</w:t>
            </w:r>
          </w:p>
          <w:p w14:paraId="2C40BB7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>(</w:t>
            </w:r>
          </w:p>
          <w:p w14:paraId="4A642DE7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 xml:space="preserve">clk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;   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0041CBD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 xml:space="preserve">enable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;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Sygnał włączający pracę licznika</w:t>
            </w:r>
          </w:p>
          <w:p w14:paraId="7734BCAE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 xml:space="preserve">reset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; 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Sygnał resetu licznika</w:t>
            </w:r>
          </w:p>
          <w:p w14:paraId="3D37626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 xml:space="preserve">count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n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z aktualną wartością licznika</w:t>
            </w:r>
          </w:p>
          <w:p w14:paraId="10C7407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>);</w:t>
            </w:r>
          </w:p>
          <w:p w14:paraId="47010BC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component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0E2D45A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79D6F82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Sygnał wewnętrzny do przechowywania szerokości impulsu</w:t>
            </w:r>
          </w:p>
          <w:p w14:paraId="46F9F49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signal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Pulse_width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range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to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2**22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7E29F0CA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A0779B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begin</w:t>
            </w:r>
          </w:p>
          <w:p w14:paraId="7BD4E63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31901D6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Instancja komponentu Counter</w:t>
            </w:r>
          </w:p>
          <w:p w14:paraId="00C3C69E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Licznik mierzy czas trwania impulsu 'pulse' otrzymanego z czujnika</w:t>
            </w:r>
          </w:p>
          <w:p w14:paraId="71A74D9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Counter_pulse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Counter </w:t>
            </w:r>
          </w:p>
          <w:p w14:paraId="3A58DB3F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lastRenderedPageBreak/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generic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(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2**22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      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Zakres licznika ustawiony na 2^22</w:t>
            </w:r>
          </w:p>
          <w:p w14:paraId="7DDFDE3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(clk, pulse,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not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Calculation_Reset, Pulse_width); </w:t>
            </w:r>
          </w:p>
          <w:p w14:paraId="105CFE7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A9BA38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Proces obliczający odległość</w:t>
            </w:r>
          </w:p>
          <w:p w14:paraId="1FDC582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Distance_calculator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process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>(pulse)</w:t>
            </w:r>
          </w:p>
          <w:p w14:paraId="632E3378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</w:p>
          <w:p w14:paraId="7E796CF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Zmienne pomocnicze do obliczeń</w:t>
            </w:r>
          </w:p>
          <w:p w14:paraId="1357236B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variable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Result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1000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10F67CF1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variable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Multiplier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5B23DE7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0A19C4C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begin</w:t>
            </w:r>
          </w:p>
          <w:p w14:paraId="199E1E4C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Gdy zakończy się impuls 'pulse', wykonywane są obliczenia</w:t>
            </w:r>
          </w:p>
          <w:p w14:paraId="61FCF89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if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(pulse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=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BA2121"/>
                <w:sz w:val="20"/>
              </w:rPr>
              <w:t>'0'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)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then</w:t>
            </w:r>
          </w:p>
          <w:p w14:paraId="40D98E6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Obliczanie odległości w cm na podstawie czasu trwania impulsu</w:t>
            </w:r>
          </w:p>
          <w:p w14:paraId="7539AFB4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 xml:space="preserve">Result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:=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(Pulse_width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/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50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)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/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58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411690D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</w:p>
          <w:p w14:paraId="19C04D86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Sprawdzenie zakresu odległości i ograniczenie maksymalnej wartości</w:t>
            </w:r>
          </w:p>
          <w:p w14:paraId="016ABBF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if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(Result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&gt;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458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)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then</w:t>
            </w:r>
          </w:p>
          <w:p w14:paraId="76BA962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  <w:t xml:space="preserve">Distance </w:t>
            </w:r>
            <w:r w:rsidRPr="008B4AE7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8B4AE7">
              <w:rPr>
                <w:rFonts w:ascii="Courier New" w:hAnsi="Courier New" w:cs="Courier New"/>
                <w:color w:val="BA2121"/>
                <w:sz w:val="20"/>
              </w:rPr>
              <w:t>"111111111"</w:t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 xml:space="preserve">;         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Przekroczenie zakresu</w:t>
            </w:r>
          </w:p>
          <w:p w14:paraId="6F1E32D3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else</w:t>
            </w:r>
          </w:p>
          <w:p w14:paraId="7490AEE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Distance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to_unsigned(Result, </w:t>
            </w:r>
            <w:r w:rsidRPr="008B4AE7">
              <w:rPr>
                <w:rFonts w:ascii="Courier New" w:hAnsi="Courier New" w:cs="Courier New"/>
                <w:color w:val="666666"/>
                <w:sz w:val="20"/>
                <w:lang w:val="en-US"/>
              </w:rPr>
              <w:t>9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</w:t>
            </w:r>
            <w:r w:rsidRPr="008B4AE7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Wynik konwersji do 9-bitowej liczby unsigned</w:t>
            </w:r>
          </w:p>
          <w:p w14:paraId="6D93B80D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5708B19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03922390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86AEAC9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8BDDF95" w14:textId="77777777" w:rsidR="008B4AE7" w:rsidRPr="008B4AE7" w:rsidRDefault="008B4AE7" w:rsidP="008B4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8B4AE7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8B4AE7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8B4AE7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</w:tc>
      </w:tr>
    </w:tbl>
    <w:p w14:paraId="5C72FF56" w14:textId="77777777" w:rsidR="0009262B" w:rsidRDefault="0009262B" w:rsidP="007B1B80">
      <w:pPr>
        <w:overflowPunct/>
        <w:autoSpaceDE/>
        <w:autoSpaceDN/>
        <w:adjustRightInd/>
        <w:textAlignment w:val="auto"/>
        <w:rPr>
          <w:lang w:val="en-US"/>
        </w:rPr>
      </w:pPr>
    </w:p>
    <w:p w14:paraId="4E2D4C63" w14:textId="77777777" w:rsidR="000F081F" w:rsidRPr="000F081F" w:rsidRDefault="000F081F" w:rsidP="000F081F">
      <w:pPr>
        <w:numPr>
          <w:ilvl w:val="0"/>
          <w:numId w:val="7"/>
        </w:numPr>
        <w:tabs>
          <w:tab w:val="num" w:pos="360"/>
        </w:tabs>
        <w:overflowPunct/>
        <w:autoSpaceDE/>
        <w:autoSpaceDN/>
        <w:adjustRightInd/>
        <w:textAlignment w:val="auto"/>
        <w:rPr>
          <w:b/>
          <w:bCs/>
        </w:rPr>
      </w:pPr>
      <w:r w:rsidRPr="000F081F">
        <w:rPr>
          <w:b/>
          <w:bCs/>
        </w:rPr>
        <w:t>Opis działania:</w:t>
      </w:r>
    </w:p>
    <w:p w14:paraId="3AD862A8" w14:textId="77777777" w:rsidR="000F081F" w:rsidRPr="000F081F" w:rsidRDefault="000F081F" w:rsidP="000F081F">
      <w:pPr>
        <w:numPr>
          <w:ilvl w:val="0"/>
          <w:numId w:val="40"/>
        </w:numPr>
        <w:overflowPunct/>
        <w:autoSpaceDE/>
        <w:autoSpaceDN/>
        <w:adjustRightInd/>
        <w:textAlignment w:val="auto"/>
      </w:pPr>
      <w:r w:rsidRPr="000F081F">
        <w:rPr>
          <w:b/>
          <w:bCs/>
        </w:rPr>
        <w:t>Główne komponenty i sygnały</w:t>
      </w:r>
      <w:r w:rsidRPr="000F081F">
        <w:t>:</w:t>
      </w:r>
    </w:p>
    <w:p w14:paraId="1A4DA811" w14:textId="77777777" w:rsidR="000F081F" w:rsidRPr="000F081F" w:rsidRDefault="000F081F" w:rsidP="000F081F">
      <w:pPr>
        <w:numPr>
          <w:ilvl w:val="1"/>
          <w:numId w:val="40"/>
        </w:numPr>
        <w:overflowPunct/>
        <w:autoSpaceDE/>
        <w:autoSpaceDN/>
        <w:adjustRightInd/>
        <w:textAlignment w:val="auto"/>
      </w:pPr>
      <w:r w:rsidRPr="000F081F">
        <w:rPr>
          <w:b/>
          <w:bCs/>
        </w:rPr>
        <w:t>Counter</w:t>
      </w:r>
      <w:r w:rsidRPr="000F081F">
        <w:t>: komponent licznika odmierza czas trwania impulsu pulse, reprezentującego odbity sygnał ultradźwiękowy.</w:t>
      </w:r>
    </w:p>
    <w:p w14:paraId="30355045" w14:textId="77777777" w:rsidR="000F081F" w:rsidRPr="000F081F" w:rsidRDefault="000F081F" w:rsidP="000F081F">
      <w:pPr>
        <w:numPr>
          <w:ilvl w:val="1"/>
          <w:numId w:val="40"/>
        </w:numPr>
        <w:overflowPunct/>
        <w:autoSpaceDE/>
        <w:autoSpaceDN/>
        <w:adjustRightInd/>
        <w:textAlignment w:val="auto"/>
      </w:pPr>
      <w:r w:rsidRPr="000F081F">
        <w:rPr>
          <w:b/>
          <w:bCs/>
        </w:rPr>
        <w:t>Pulse_width</w:t>
      </w:r>
      <w:r w:rsidRPr="000F081F">
        <w:t>: sygnał ten przechowuje szerokość impulsu, czyli czas trwania odbitego sygnału.</w:t>
      </w:r>
    </w:p>
    <w:p w14:paraId="08553479" w14:textId="77777777" w:rsidR="000F081F" w:rsidRPr="000F081F" w:rsidRDefault="000F081F" w:rsidP="000F081F">
      <w:pPr>
        <w:numPr>
          <w:ilvl w:val="0"/>
          <w:numId w:val="40"/>
        </w:numPr>
        <w:overflowPunct/>
        <w:autoSpaceDE/>
        <w:autoSpaceDN/>
        <w:adjustRightInd/>
        <w:textAlignment w:val="auto"/>
      </w:pPr>
      <w:r w:rsidRPr="000F081F">
        <w:rPr>
          <w:b/>
          <w:bCs/>
        </w:rPr>
        <w:t>Proces Distance_calculator</w:t>
      </w:r>
      <w:r w:rsidRPr="000F081F">
        <w:t>:</w:t>
      </w:r>
    </w:p>
    <w:p w14:paraId="47CAAB6C" w14:textId="77777777" w:rsidR="000F081F" w:rsidRPr="000F081F" w:rsidRDefault="000F081F" w:rsidP="000F081F">
      <w:pPr>
        <w:numPr>
          <w:ilvl w:val="1"/>
          <w:numId w:val="40"/>
        </w:numPr>
        <w:overflowPunct/>
        <w:autoSpaceDE/>
        <w:autoSpaceDN/>
        <w:adjustRightInd/>
        <w:textAlignment w:val="auto"/>
      </w:pPr>
      <w:r w:rsidRPr="000F081F">
        <w:t>Gdy impuls pulse zakończy się (czyli pulse = '0'), następuje obliczenie odległości na podstawie zmierzonego czasu.</w:t>
      </w:r>
    </w:p>
    <w:p w14:paraId="451F212E" w14:textId="77777777" w:rsidR="000F081F" w:rsidRPr="000F081F" w:rsidRDefault="000F081F" w:rsidP="000F081F">
      <w:pPr>
        <w:numPr>
          <w:ilvl w:val="1"/>
          <w:numId w:val="40"/>
        </w:numPr>
        <w:overflowPunct/>
        <w:autoSpaceDE/>
        <w:autoSpaceDN/>
        <w:adjustRightInd/>
        <w:textAlignment w:val="auto"/>
      </w:pPr>
      <w:r w:rsidRPr="000F081F">
        <w:rPr>
          <w:b/>
          <w:bCs/>
        </w:rPr>
        <w:t>Obliczenia odległości</w:t>
      </w:r>
      <w:r w:rsidRPr="000F081F">
        <w:t>: Wartość Pulse_width jest dzielona przez 50 (dostosowanie do częstotliwości zegara 50 MHz), a następnie przez 58 (stała przeliczeniowa dla przeliczenia impulsu na odległość w centymetrach).</w:t>
      </w:r>
    </w:p>
    <w:p w14:paraId="5648BE79" w14:textId="77777777" w:rsidR="000F081F" w:rsidRPr="000F081F" w:rsidRDefault="000F081F" w:rsidP="000F081F">
      <w:pPr>
        <w:numPr>
          <w:ilvl w:val="1"/>
          <w:numId w:val="40"/>
        </w:numPr>
        <w:overflowPunct/>
        <w:autoSpaceDE/>
        <w:autoSpaceDN/>
        <w:adjustRightInd/>
        <w:textAlignment w:val="auto"/>
      </w:pPr>
      <w:r w:rsidRPr="000F081F">
        <w:rPr>
          <w:b/>
          <w:bCs/>
        </w:rPr>
        <w:t>Ograniczenie zakresu</w:t>
      </w:r>
      <w:r w:rsidRPr="000F081F">
        <w:t>: Jeśli wynik przekracza wartość 458 cm, odległość jest przypisana do maksymalnej wartości 111111111 (9-bitowe unsigned).</w:t>
      </w:r>
    </w:p>
    <w:p w14:paraId="362D7A18" w14:textId="77777777" w:rsidR="000F081F" w:rsidRPr="00352A68" w:rsidRDefault="000F081F" w:rsidP="007B1B80">
      <w:pPr>
        <w:overflowPunct/>
        <w:autoSpaceDE/>
        <w:autoSpaceDN/>
        <w:adjustRightInd/>
        <w:textAlignment w:val="auto"/>
      </w:pPr>
    </w:p>
    <w:p w14:paraId="6EF2B7D0" w14:textId="77777777" w:rsidR="0009262B" w:rsidRPr="00352A68" w:rsidRDefault="0009262B" w:rsidP="007B1B80">
      <w:pPr>
        <w:overflowPunct/>
        <w:autoSpaceDE/>
        <w:autoSpaceDN/>
        <w:adjustRightInd/>
        <w:textAlignment w:val="auto"/>
      </w:pPr>
    </w:p>
    <w:p w14:paraId="129BEC0C" w14:textId="77777777" w:rsidR="001E1E27" w:rsidRPr="00352A68" w:rsidRDefault="001E1E27" w:rsidP="007B1B80">
      <w:pPr>
        <w:overflowPunct/>
        <w:autoSpaceDE/>
        <w:autoSpaceDN/>
        <w:adjustRightInd/>
        <w:textAlignment w:val="auto"/>
      </w:pPr>
    </w:p>
    <w:p w14:paraId="60043149" w14:textId="0DDDD75E" w:rsidR="00EE65DA" w:rsidRPr="00CD3FC5" w:rsidRDefault="00EE65DA" w:rsidP="007B1B80">
      <w:pPr>
        <w:overflowPunct/>
        <w:autoSpaceDE/>
        <w:autoSpaceDN/>
        <w:adjustRightInd/>
        <w:textAlignment w:val="auto"/>
        <w:rPr>
          <w:lang w:val="en-US"/>
        </w:rPr>
      </w:pPr>
      <w:r w:rsidRPr="00CD3FC5">
        <w:rPr>
          <w:lang w:val="en-US"/>
        </w:rPr>
        <w:t xml:space="preserve">Opis </w:t>
      </w:r>
      <w:r w:rsidR="00C85A95" w:rsidRPr="00CD3FC5">
        <w:rPr>
          <w:lang w:val="en-US"/>
        </w:rPr>
        <w:t xml:space="preserve">top design Serva: </w:t>
      </w:r>
    </w:p>
    <w:p w14:paraId="2165907E" w14:textId="77777777" w:rsidR="00C85A95" w:rsidRDefault="00C85A95" w:rsidP="007B1B80">
      <w:pPr>
        <w:overflowPunct/>
        <w:autoSpaceDE/>
        <w:autoSpaceDN/>
        <w:adjustRightInd/>
        <w:textAlignment w:val="auto"/>
        <w:rPr>
          <w:lang w:val="en-US"/>
        </w:rPr>
      </w:pP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8412"/>
      </w:tblGrid>
      <w:tr w:rsidR="00CF1C5F" w:rsidRPr="005D5ED5" w14:paraId="4CBE4934" w14:textId="77777777" w:rsidTr="00FB0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37695" w14:textId="5FDA4EBE" w:rsidR="00CF1C5F" w:rsidRPr="00CF1C5F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D3FC5">
              <w:rPr>
                <w:rFonts w:ascii="Courier New" w:hAnsi="Courier New" w:cs="Courier New"/>
                <w:color w:val="333333"/>
                <w:sz w:val="20"/>
                <w:lang w:val="en-US"/>
              </w:rPr>
              <w:lastRenderedPageBreak/>
              <w:t xml:space="preserve"> </w:t>
            </w:r>
            <w:r w:rsidR="00CF1C5F" w:rsidRPr="00CF1C5F">
              <w:rPr>
                <w:rFonts w:ascii="Courier New" w:hAnsi="Courier New" w:cs="Courier New"/>
                <w:color w:val="333333"/>
                <w:sz w:val="20"/>
              </w:rPr>
              <w:t>1</w:t>
            </w:r>
          </w:p>
          <w:p w14:paraId="2F08EE9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2</w:t>
            </w:r>
          </w:p>
          <w:p w14:paraId="04B62D7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3</w:t>
            </w:r>
          </w:p>
          <w:p w14:paraId="5BFAE57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4</w:t>
            </w:r>
          </w:p>
          <w:p w14:paraId="434167F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5</w:t>
            </w:r>
          </w:p>
          <w:p w14:paraId="3F3E138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6</w:t>
            </w:r>
          </w:p>
          <w:p w14:paraId="4B7FB64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7</w:t>
            </w:r>
          </w:p>
          <w:p w14:paraId="7D8076E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8</w:t>
            </w:r>
          </w:p>
          <w:p w14:paraId="445EE6E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9</w:t>
            </w:r>
          </w:p>
          <w:p w14:paraId="07CCAAA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  <w:p w14:paraId="51BB526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11</w:t>
            </w:r>
          </w:p>
          <w:p w14:paraId="1A55512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12</w:t>
            </w:r>
          </w:p>
          <w:p w14:paraId="5616F1D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13</w:t>
            </w:r>
          </w:p>
          <w:p w14:paraId="49480F6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14</w:t>
            </w:r>
          </w:p>
          <w:p w14:paraId="6C82F35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15</w:t>
            </w:r>
          </w:p>
          <w:p w14:paraId="76BF7C5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16</w:t>
            </w:r>
          </w:p>
          <w:p w14:paraId="2B1321E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17</w:t>
            </w:r>
          </w:p>
          <w:p w14:paraId="1808693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18</w:t>
            </w:r>
          </w:p>
          <w:p w14:paraId="15B95C1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19</w:t>
            </w:r>
          </w:p>
          <w:p w14:paraId="030DC00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20</w:t>
            </w:r>
          </w:p>
          <w:p w14:paraId="418CD42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21</w:t>
            </w:r>
          </w:p>
          <w:p w14:paraId="52B4204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22</w:t>
            </w:r>
          </w:p>
          <w:p w14:paraId="63465C0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23</w:t>
            </w:r>
          </w:p>
          <w:p w14:paraId="1D44EFB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24</w:t>
            </w:r>
          </w:p>
          <w:p w14:paraId="78AC959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25</w:t>
            </w:r>
          </w:p>
          <w:p w14:paraId="0FF3D3D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26</w:t>
            </w:r>
          </w:p>
          <w:p w14:paraId="1811CC7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27</w:t>
            </w:r>
          </w:p>
          <w:p w14:paraId="7DDE05B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28</w:t>
            </w:r>
          </w:p>
          <w:p w14:paraId="498EFDF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29</w:t>
            </w:r>
          </w:p>
          <w:p w14:paraId="0DB1287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30</w:t>
            </w:r>
          </w:p>
          <w:p w14:paraId="606A719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31</w:t>
            </w:r>
          </w:p>
          <w:p w14:paraId="6E947A3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32</w:t>
            </w:r>
          </w:p>
          <w:p w14:paraId="5121209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33</w:t>
            </w:r>
          </w:p>
          <w:p w14:paraId="7EED0D7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34</w:t>
            </w:r>
          </w:p>
          <w:p w14:paraId="672A4D5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35</w:t>
            </w:r>
          </w:p>
          <w:p w14:paraId="5CE51A8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36</w:t>
            </w:r>
          </w:p>
          <w:p w14:paraId="5C37A1C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37</w:t>
            </w:r>
          </w:p>
          <w:p w14:paraId="5D464F5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38</w:t>
            </w:r>
          </w:p>
          <w:p w14:paraId="6D5ECD1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39</w:t>
            </w:r>
          </w:p>
          <w:p w14:paraId="68EDE6C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40</w:t>
            </w:r>
          </w:p>
          <w:p w14:paraId="09BC60C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41</w:t>
            </w:r>
          </w:p>
          <w:p w14:paraId="1AD87F8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42</w:t>
            </w:r>
          </w:p>
          <w:p w14:paraId="7EA0B5A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43</w:t>
            </w:r>
          </w:p>
          <w:p w14:paraId="7665CB8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44</w:t>
            </w:r>
          </w:p>
          <w:p w14:paraId="3A3E615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45</w:t>
            </w:r>
          </w:p>
          <w:p w14:paraId="062962A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46</w:t>
            </w:r>
          </w:p>
          <w:p w14:paraId="7CBB94C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47</w:t>
            </w:r>
          </w:p>
          <w:p w14:paraId="4346D7B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48</w:t>
            </w:r>
          </w:p>
          <w:p w14:paraId="0FCEE12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49</w:t>
            </w:r>
          </w:p>
          <w:p w14:paraId="0EA03BD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50</w:t>
            </w:r>
          </w:p>
          <w:p w14:paraId="342429B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51</w:t>
            </w:r>
          </w:p>
          <w:p w14:paraId="6A61AC1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52</w:t>
            </w:r>
          </w:p>
          <w:p w14:paraId="4014FC2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53</w:t>
            </w:r>
          </w:p>
          <w:p w14:paraId="001A245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54</w:t>
            </w:r>
          </w:p>
          <w:p w14:paraId="05EFB0C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55</w:t>
            </w:r>
          </w:p>
          <w:p w14:paraId="575CD5F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56</w:t>
            </w:r>
          </w:p>
          <w:p w14:paraId="1F889A7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lastRenderedPageBreak/>
              <w:t>57</w:t>
            </w:r>
          </w:p>
          <w:p w14:paraId="569A89F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58</w:t>
            </w:r>
          </w:p>
          <w:p w14:paraId="01ACA90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59</w:t>
            </w:r>
          </w:p>
          <w:p w14:paraId="57DDE7A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60</w:t>
            </w:r>
          </w:p>
          <w:p w14:paraId="770DF28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61</w:t>
            </w:r>
          </w:p>
          <w:p w14:paraId="6D1D05B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62</w:t>
            </w:r>
          </w:p>
          <w:p w14:paraId="0D7243E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63</w:t>
            </w:r>
          </w:p>
          <w:p w14:paraId="73A4EFA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64</w:t>
            </w:r>
          </w:p>
          <w:p w14:paraId="198BC77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65</w:t>
            </w:r>
          </w:p>
          <w:p w14:paraId="227017B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66</w:t>
            </w:r>
          </w:p>
          <w:p w14:paraId="414BA30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67</w:t>
            </w:r>
          </w:p>
          <w:p w14:paraId="0DB8FBB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68</w:t>
            </w:r>
          </w:p>
          <w:p w14:paraId="0C9D3E4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69</w:t>
            </w:r>
          </w:p>
          <w:p w14:paraId="0769DB8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70</w:t>
            </w:r>
          </w:p>
          <w:p w14:paraId="03172EA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71</w:t>
            </w:r>
          </w:p>
          <w:p w14:paraId="2B64512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72</w:t>
            </w:r>
          </w:p>
          <w:p w14:paraId="428ABC6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73</w:t>
            </w:r>
          </w:p>
          <w:p w14:paraId="5F6BC8B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74</w:t>
            </w:r>
          </w:p>
          <w:p w14:paraId="44FEE40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75</w:t>
            </w:r>
          </w:p>
          <w:p w14:paraId="017E9D1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76</w:t>
            </w:r>
          </w:p>
          <w:p w14:paraId="715D25D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77</w:t>
            </w:r>
          </w:p>
          <w:p w14:paraId="1D81829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78</w:t>
            </w:r>
          </w:p>
          <w:p w14:paraId="0C7AFBC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79</w:t>
            </w:r>
          </w:p>
          <w:p w14:paraId="6519A18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80</w:t>
            </w:r>
          </w:p>
          <w:p w14:paraId="2355FC7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81</w:t>
            </w:r>
          </w:p>
          <w:p w14:paraId="34C39EA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82</w:t>
            </w:r>
          </w:p>
          <w:p w14:paraId="4FAA275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83</w:t>
            </w:r>
          </w:p>
          <w:p w14:paraId="4DB3F0B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84</w:t>
            </w:r>
          </w:p>
          <w:p w14:paraId="0B25D06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85</w:t>
            </w:r>
          </w:p>
          <w:p w14:paraId="44B9D7C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86</w:t>
            </w:r>
          </w:p>
          <w:p w14:paraId="2898335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87</w:t>
            </w:r>
          </w:p>
          <w:p w14:paraId="71F5FA4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88</w:t>
            </w:r>
          </w:p>
          <w:p w14:paraId="048F4AB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89</w:t>
            </w:r>
          </w:p>
          <w:p w14:paraId="0831142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90</w:t>
            </w:r>
          </w:p>
          <w:p w14:paraId="33A13A4B" w14:textId="77777777" w:rsid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>91</w:t>
            </w:r>
          </w:p>
          <w:p w14:paraId="0492A99B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92</w:t>
            </w:r>
          </w:p>
          <w:p w14:paraId="4BE1A321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93</w:t>
            </w:r>
          </w:p>
          <w:p w14:paraId="4E3F095A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94</w:t>
            </w:r>
          </w:p>
          <w:p w14:paraId="4772D7E0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95</w:t>
            </w:r>
          </w:p>
          <w:p w14:paraId="2F88BDA0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96</w:t>
            </w:r>
          </w:p>
          <w:p w14:paraId="3B44A2C4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97</w:t>
            </w:r>
          </w:p>
          <w:p w14:paraId="492B856F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98</w:t>
            </w:r>
          </w:p>
          <w:p w14:paraId="11E92DCB" w14:textId="77777777" w:rsidR="00FB0A1E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99</w:t>
            </w:r>
          </w:p>
          <w:p w14:paraId="5DDE4028" w14:textId="295AC954" w:rsidR="00FB0A1E" w:rsidRPr="00CF1C5F" w:rsidRDefault="00FB0A1E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250164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lastRenderedPageBreak/>
              <w:t>library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57349C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ieee.std_logic_1164.all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72E33D8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ieee.numeric_std.all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2BC27C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74EDEE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Definicja komponentu Servo</w:t>
            </w:r>
          </w:p>
          <w:p w14:paraId="07CAF79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entity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Servo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1088953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62D0945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clk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76D81DD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reset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sygnału resetu</w:t>
            </w:r>
          </w:p>
          <w:p w14:paraId="5BFD45C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servo_pwm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sygnału PWM</w:t>
            </w:r>
          </w:p>
          <w:p w14:paraId="1E69BAC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592F50F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Servo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0740EF9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6133422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architecture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of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Servo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067CA52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</w:rPr>
              <w:t>pwm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is</w:t>
            </w:r>
          </w:p>
          <w:p w14:paraId="76D8E01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generic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79190BF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clk_hz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real  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Częstotliwość zegara wejściowego (w Hz)</w:t>
            </w:r>
          </w:p>
          <w:p w14:paraId="50EE206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);</w:t>
            </w:r>
          </w:p>
          <w:p w14:paraId="5A5E2FD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6A5E20D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clk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381E10B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rst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resetu</w:t>
            </w:r>
          </w:p>
          <w:p w14:paraId="747378E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position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256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Pozycja, od 0 do maksymalnej liczby kroków</w:t>
            </w:r>
          </w:p>
          <w:p w14:paraId="0CF1C92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pwm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sygnału PWM</w:t>
            </w:r>
          </w:p>
          <w:p w14:paraId="32BF910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7A2C610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394654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EFE0CC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Counter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333C88F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generic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(n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POSITIVE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10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345FCD7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5A5B191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clk  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Clock input</w:t>
            </w:r>
          </w:p>
          <w:p w14:paraId="73DF4C2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  enable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5879F74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reset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Reset input</w:t>
            </w:r>
          </w:p>
          <w:p w14:paraId="5A0FF06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count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out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range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to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n</w:t>
            </w:r>
          </w:p>
          <w:p w14:paraId="30866D3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);</w:t>
            </w:r>
          </w:p>
          <w:p w14:paraId="3017DF7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EE4E34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DF0B93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sine_rom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26FF692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2F729B2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clk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  <w:lang w:val="en-US"/>
              </w:rPr>
              <w:t>std_logic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           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Wejście zegara</w:t>
            </w:r>
          </w:p>
          <w:p w14:paraId="5AB7A6D2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addr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in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unsigned(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7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downto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Adres odczytu w pamięci ROM</w:t>
            </w:r>
          </w:p>
          <w:p w14:paraId="5287BD3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data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out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unsigned(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7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downto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Wartość sinusoidy wyjściowej</w:t>
            </w:r>
          </w:p>
          <w:p w14:paraId="3C72317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);</w:t>
            </w:r>
          </w:p>
          <w:p w14:paraId="03E1215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COMPONENT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</w:t>
            </w:r>
          </w:p>
          <w:p w14:paraId="6EC9B2E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clk_hz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real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50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.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e6;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Częstotliwość zegara (50 MHz)</w:t>
            </w:r>
          </w:p>
          <w:p w14:paraId="4AE1BBC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cnt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unsigned(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26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);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Sygnalizuje obecny stan licznika</w:t>
            </w:r>
          </w:p>
          <w:p w14:paraId="50EED75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count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       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Wartość licznika do użycia</w:t>
            </w:r>
          </w:p>
          <w:p w14:paraId="75C7974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rst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0502FF2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position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255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;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Pozycja w zakresie od 0 do 255</w:t>
            </w:r>
          </w:p>
          <w:p w14:paraId="5F03EB0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rom_addr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unsigned(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7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);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Adres dla pamięci ROM</w:t>
            </w:r>
          </w:p>
          <w:p w14:paraId="345BBC7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signal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rom_data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unsigned(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7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downto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Dane z pamięci ROM</w:t>
            </w:r>
          </w:p>
          <w:p w14:paraId="3E5ADE8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F18AA9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3054C41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3EF25A8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Przypisanie pozycji na podstawie wartości `rom_data`</w:t>
            </w:r>
          </w:p>
          <w:p w14:paraId="7288AAA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position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to_integer(rom_data);</w:t>
            </w:r>
          </w:p>
          <w:p w14:paraId="000814A1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cnt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to_unsigned(count,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27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);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Konwersja liczby całkowitej na `unsigned`</w:t>
            </w:r>
          </w:p>
          <w:p w14:paraId="510C021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rom_addr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cnt(cnt</w:t>
            </w:r>
            <w:r w:rsidRPr="00CF1C5F">
              <w:rPr>
                <w:rFonts w:ascii="Courier New" w:hAnsi="Courier New" w:cs="Courier New"/>
                <w:color w:val="7D9029"/>
                <w:sz w:val="20"/>
              </w:rPr>
              <w:t>'left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downto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cnt</w:t>
            </w:r>
            <w:r w:rsidRPr="00CF1C5F">
              <w:rPr>
                <w:rFonts w:ascii="Courier New" w:hAnsi="Courier New" w:cs="Courier New"/>
                <w:color w:val="7D9029"/>
                <w:sz w:val="20"/>
              </w:rPr>
              <w:t>'left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-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7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);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Wyliczanie adresu do ROM</w:t>
            </w:r>
          </w:p>
          <w:p w14:paraId="54B8D62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51FCFE5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Moduł PWM odpowiedzialny za generowanie sygnału</w:t>
            </w:r>
          </w:p>
          <w:p w14:paraId="71B758A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SERVO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pwm</w:t>
            </w:r>
          </w:p>
          <w:p w14:paraId="21D1E0B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generic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0BA63CF9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clk_hz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clk_hz</w:t>
            </w:r>
          </w:p>
          <w:p w14:paraId="037DDF4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ab/>
              <w:t xml:space="preserve"> )</w:t>
            </w:r>
          </w:p>
          <w:p w14:paraId="0EEC1AF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12D40E1D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clk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clk,</w:t>
            </w:r>
          </w:p>
          <w:p w14:paraId="6C2E3CD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rst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not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reset,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Odwrócony sygnał resetu</w:t>
            </w:r>
          </w:p>
          <w:p w14:paraId="44E0B07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position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position,</w:t>
            </w:r>
          </w:p>
          <w:p w14:paraId="7ADE8D1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pwm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servo_pwm</w:t>
            </w:r>
          </w:p>
          <w:p w14:paraId="46D7664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);</w:t>
            </w:r>
          </w:p>
          <w:p w14:paraId="507A766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051CF60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Moduł licznika używany do inkrementacji `count` z określonym zakresem</w:t>
            </w:r>
          </w:p>
          <w:p w14:paraId="4317559E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COUNTING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Counter</w:t>
            </w:r>
          </w:p>
          <w:p w14:paraId="713C578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generic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map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32F6BAA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2**27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Ustawia maksymalną wartość licznika</w:t>
            </w:r>
          </w:p>
          <w:p w14:paraId="3E64303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)</w:t>
            </w:r>
          </w:p>
          <w:p w14:paraId="249AEF73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66E0C21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clk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clk,</w:t>
            </w:r>
          </w:p>
          <w:p w14:paraId="5783498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reset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reset,</w:t>
            </w:r>
          </w:p>
          <w:p w14:paraId="62A93B20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enable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CF1C5F">
              <w:rPr>
                <w:rFonts w:ascii="Courier New" w:hAnsi="Courier New" w:cs="Courier New"/>
                <w:color w:val="BA2121"/>
                <w:sz w:val="20"/>
              </w:rPr>
              <w:t>'1'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,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Licznik zawsze włączony</w:t>
            </w:r>
          </w:p>
          <w:p w14:paraId="114E2E78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  count </w:t>
            </w:r>
            <w:r w:rsidRPr="00CF1C5F">
              <w:rPr>
                <w:rFonts w:ascii="Courier New" w:hAnsi="Courier New" w:cs="Courier New"/>
                <w:color w:val="666666"/>
                <w:sz w:val="20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count       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Wartość licznika wyjściowego</w:t>
            </w:r>
          </w:p>
          <w:p w14:paraId="7F595E0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);</w:t>
            </w:r>
          </w:p>
          <w:p w14:paraId="2279015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1736504A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Pamięć ROM przechowująca wartości sinusoidy, do generowania danych</w:t>
            </w:r>
          </w:p>
          <w:p w14:paraId="19B2D1E5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SINE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sine_rom</w:t>
            </w:r>
          </w:p>
          <w:p w14:paraId="7C2AFBB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port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map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18072D77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clk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clk,</w:t>
            </w:r>
          </w:p>
          <w:p w14:paraId="6667F87B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addr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rom_addr,</w:t>
            </w:r>
          </w:p>
          <w:p w14:paraId="3DB4871C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data </w:t>
            </w:r>
            <w:r w:rsidRPr="00CF1C5F">
              <w:rPr>
                <w:rFonts w:ascii="Courier New" w:hAnsi="Courier New" w:cs="Courier New"/>
                <w:color w:val="666666"/>
                <w:sz w:val="20"/>
                <w:lang w:val="en-US"/>
              </w:rPr>
              <w:t>=&gt;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rom_data</w:t>
            </w:r>
          </w:p>
          <w:p w14:paraId="51B023BF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);</w:t>
            </w:r>
          </w:p>
          <w:p w14:paraId="6D5849C6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6F1326A4" w14:textId="77777777" w:rsidR="00CF1C5F" w:rsidRPr="00CF1C5F" w:rsidRDefault="00CF1C5F" w:rsidP="00CF1C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CF1C5F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CF1C5F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behavioral</w:t>
            </w:r>
            <w:r w:rsidRPr="00CF1C5F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</w:tc>
      </w:tr>
    </w:tbl>
    <w:p w14:paraId="2E11807C" w14:textId="77777777" w:rsidR="00044067" w:rsidRPr="00044067" w:rsidRDefault="00044067" w:rsidP="00044067">
      <w:pPr>
        <w:numPr>
          <w:ilvl w:val="0"/>
          <w:numId w:val="7"/>
        </w:numPr>
        <w:tabs>
          <w:tab w:val="num" w:pos="360"/>
        </w:tabs>
        <w:overflowPunct/>
        <w:autoSpaceDE/>
        <w:autoSpaceDN/>
        <w:adjustRightInd/>
        <w:textAlignment w:val="auto"/>
        <w:rPr>
          <w:b/>
          <w:bCs/>
        </w:rPr>
      </w:pPr>
      <w:r w:rsidRPr="00044067">
        <w:rPr>
          <w:b/>
          <w:bCs/>
        </w:rPr>
        <w:lastRenderedPageBreak/>
        <w:t>Opis działania:</w:t>
      </w:r>
    </w:p>
    <w:p w14:paraId="707AE6A4" w14:textId="77777777" w:rsidR="00044067" w:rsidRPr="00044067" w:rsidRDefault="00044067" w:rsidP="00044067">
      <w:pPr>
        <w:numPr>
          <w:ilvl w:val="0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Parametry wejściowe</w:t>
      </w:r>
      <w:r w:rsidRPr="00044067">
        <w:t>:</w:t>
      </w:r>
    </w:p>
    <w:p w14:paraId="35EF1A5D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r w:rsidRPr="00044067">
        <w:t>clk to główny sygnał zegara, reset służy do resetowania modułu, a pwm jest wyjściowym sygnałem PWM generowanym w oparciu o ustawienia pozycji serwomechanizmu.</w:t>
      </w:r>
    </w:p>
    <w:p w14:paraId="30D33422" w14:textId="77777777" w:rsidR="00044067" w:rsidRPr="00044067" w:rsidRDefault="00044067" w:rsidP="00044067">
      <w:pPr>
        <w:numPr>
          <w:ilvl w:val="0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Definicje parametrów</w:t>
      </w:r>
      <w:r w:rsidRPr="00044067">
        <w:t>:</w:t>
      </w:r>
    </w:p>
    <w:p w14:paraId="3183C7BB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  <w:rPr>
          <w:lang w:val="en-US"/>
        </w:rPr>
      </w:pPr>
      <w:r w:rsidRPr="00044067">
        <w:rPr>
          <w:lang w:val="en-US"/>
        </w:rPr>
        <w:t>clk_hz, pulse_hz, min_pulse_us, max_pulse_us określają parametry zegara i PWM.</w:t>
      </w:r>
    </w:p>
    <w:p w14:paraId="2792206F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r w:rsidRPr="00044067">
        <w:t>step_bits i step_count definiują liczbę kroków i adresów w pamięci, co jest pomocne przy ustawianiu pozycji.</w:t>
      </w:r>
    </w:p>
    <w:p w14:paraId="2BF31173" w14:textId="77777777" w:rsidR="00044067" w:rsidRPr="00044067" w:rsidRDefault="00044067" w:rsidP="00044067">
      <w:pPr>
        <w:numPr>
          <w:ilvl w:val="0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lastRenderedPageBreak/>
        <w:t>Moduły</w:t>
      </w:r>
      <w:r w:rsidRPr="00044067">
        <w:t>:</w:t>
      </w:r>
    </w:p>
    <w:p w14:paraId="26F13B6D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SERVO</w:t>
      </w:r>
      <w:r w:rsidRPr="00044067">
        <w:t>: odpowiada za generowanie sygnału PWM dla serwomechanizmu.</w:t>
      </w:r>
    </w:p>
    <w:p w14:paraId="0F81857D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COUNTER</w:t>
      </w:r>
      <w:r w:rsidRPr="00044067">
        <w:t>: zlicza cykle zegara, generując adresy pamięci ROM i pozwalając na pozycjonowanie serwomechanizmu.</w:t>
      </w:r>
    </w:p>
    <w:p w14:paraId="76EACB6C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SINE_ROM</w:t>
      </w:r>
      <w:r w:rsidRPr="00044067">
        <w:t>: Pamięć ROM, z której pobierane są dane sinusoidalne, w oparciu o adresy wygenerowane przez licznik.</w:t>
      </w:r>
    </w:p>
    <w:p w14:paraId="288AE539" w14:textId="77777777" w:rsidR="00044067" w:rsidRPr="00044067" w:rsidRDefault="00044067" w:rsidP="00044067">
      <w:pPr>
        <w:numPr>
          <w:ilvl w:val="0"/>
          <w:numId w:val="38"/>
        </w:numPr>
        <w:overflowPunct/>
        <w:autoSpaceDE/>
        <w:autoSpaceDN/>
        <w:adjustRightInd/>
        <w:textAlignment w:val="auto"/>
      </w:pPr>
      <w:r w:rsidRPr="00044067">
        <w:rPr>
          <w:b/>
          <w:bCs/>
        </w:rPr>
        <w:t>Procesy pomocnicze</w:t>
      </w:r>
      <w:r w:rsidRPr="00044067">
        <w:t>:</w:t>
      </w:r>
    </w:p>
    <w:p w14:paraId="73888043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r w:rsidRPr="00044067">
        <w:t>position jest wyliczany na podstawie rom_data.</w:t>
      </w:r>
    </w:p>
    <w:p w14:paraId="56AD9242" w14:textId="77777777" w:rsidR="00044067" w:rsidRPr="00044067" w:rsidRDefault="00044067" w:rsidP="00044067">
      <w:pPr>
        <w:numPr>
          <w:ilvl w:val="1"/>
          <w:numId w:val="38"/>
        </w:numPr>
        <w:overflowPunct/>
        <w:autoSpaceDE/>
        <w:autoSpaceDN/>
        <w:adjustRightInd/>
        <w:textAlignment w:val="auto"/>
      </w:pPr>
      <w:r w:rsidRPr="00044067">
        <w:t>Adres rom_addr jest wyprowadzany z cnt, co pomaga przetworzyć dane dla ustawienia pozycji serwomechanizmu.</w:t>
      </w:r>
    </w:p>
    <w:p w14:paraId="5BD0DAFF" w14:textId="77777777" w:rsidR="00044067" w:rsidRPr="00044067" w:rsidRDefault="00044067" w:rsidP="00044067">
      <w:pPr>
        <w:overflowPunct/>
        <w:autoSpaceDE/>
        <w:autoSpaceDN/>
        <w:adjustRightInd/>
        <w:textAlignment w:val="auto"/>
      </w:pPr>
      <w:r w:rsidRPr="00044067">
        <w:t>Dzięki takiej strukturze kodu można generować precyzyjny sygnał PWM dla serwomechanizmu z sygnałem sinusoidalnym, a także płynnie regulować pozycję.</w:t>
      </w:r>
    </w:p>
    <w:p w14:paraId="512A5BA0" w14:textId="77777777" w:rsidR="00CF1C5F" w:rsidRDefault="00CF1C5F" w:rsidP="007B1B80">
      <w:pPr>
        <w:overflowPunct/>
        <w:autoSpaceDE/>
        <w:autoSpaceDN/>
        <w:adjustRightInd/>
        <w:textAlignment w:val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332"/>
      </w:tblGrid>
      <w:tr w:rsidR="00B40EDE" w:rsidRPr="00B40EDE" w14:paraId="30490021" w14:textId="77777777" w:rsidTr="00B40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31F9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</w:t>
            </w:r>
          </w:p>
          <w:p w14:paraId="3ED0BF1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2</w:t>
            </w:r>
          </w:p>
          <w:p w14:paraId="693F0B1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3</w:t>
            </w:r>
          </w:p>
          <w:p w14:paraId="3299BE1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4</w:t>
            </w:r>
          </w:p>
          <w:p w14:paraId="4F1D289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5</w:t>
            </w:r>
          </w:p>
          <w:p w14:paraId="2CAA9B8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6</w:t>
            </w:r>
          </w:p>
          <w:p w14:paraId="281D0A6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7</w:t>
            </w:r>
          </w:p>
          <w:p w14:paraId="7D25812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8</w:t>
            </w:r>
          </w:p>
          <w:p w14:paraId="22D9F1D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9</w:t>
            </w:r>
          </w:p>
          <w:p w14:paraId="1E20ACFD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10</w:t>
            </w:r>
          </w:p>
          <w:p w14:paraId="6699297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11</w:t>
            </w:r>
          </w:p>
          <w:p w14:paraId="1CD9C0D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12</w:t>
            </w:r>
          </w:p>
          <w:p w14:paraId="68C7811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13</w:t>
            </w:r>
          </w:p>
          <w:p w14:paraId="48B06E2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14</w:t>
            </w:r>
          </w:p>
          <w:p w14:paraId="337DBDD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15</w:t>
            </w:r>
          </w:p>
          <w:p w14:paraId="79E95A8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16</w:t>
            </w:r>
          </w:p>
          <w:p w14:paraId="0843542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17</w:t>
            </w:r>
          </w:p>
          <w:p w14:paraId="19FF09F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18</w:t>
            </w:r>
          </w:p>
          <w:p w14:paraId="682F423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19</w:t>
            </w:r>
          </w:p>
          <w:p w14:paraId="780C3C3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20</w:t>
            </w:r>
          </w:p>
          <w:p w14:paraId="086F6DC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21</w:t>
            </w:r>
          </w:p>
          <w:p w14:paraId="35D2B2D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22</w:t>
            </w:r>
          </w:p>
          <w:p w14:paraId="6F24F77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23</w:t>
            </w:r>
          </w:p>
          <w:p w14:paraId="783683F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24</w:t>
            </w:r>
          </w:p>
          <w:p w14:paraId="5E72998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25</w:t>
            </w:r>
          </w:p>
          <w:p w14:paraId="6D791D1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26</w:t>
            </w:r>
          </w:p>
          <w:p w14:paraId="5A5F0DD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27</w:t>
            </w:r>
          </w:p>
          <w:p w14:paraId="0BA3F52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28</w:t>
            </w:r>
          </w:p>
          <w:p w14:paraId="2C00F4D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29</w:t>
            </w:r>
          </w:p>
          <w:p w14:paraId="3BBED3B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30</w:t>
            </w:r>
          </w:p>
          <w:p w14:paraId="22CD295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31</w:t>
            </w:r>
          </w:p>
          <w:p w14:paraId="33B7ACD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32</w:t>
            </w:r>
          </w:p>
          <w:p w14:paraId="286FBEA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33</w:t>
            </w:r>
          </w:p>
          <w:p w14:paraId="61F2E09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34</w:t>
            </w:r>
          </w:p>
          <w:p w14:paraId="3D9FEB3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35</w:t>
            </w:r>
          </w:p>
          <w:p w14:paraId="3B0F39F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36</w:t>
            </w:r>
          </w:p>
          <w:p w14:paraId="523010F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37</w:t>
            </w:r>
          </w:p>
          <w:p w14:paraId="1908028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38</w:t>
            </w:r>
          </w:p>
          <w:p w14:paraId="6356390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39</w:t>
            </w:r>
          </w:p>
          <w:p w14:paraId="7DD7AE8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40</w:t>
            </w:r>
          </w:p>
          <w:p w14:paraId="564EF56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41</w:t>
            </w:r>
          </w:p>
          <w:p w14:paraId="2E28C57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42</w:t>
            </w:r>
          </w:p>
          <w:p w14:paraId="6D2CFCD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lastRenderedPageBreak/>
              <w:t>43</w:t>
            </w:r>
          </w:p>
          <w:p w14:paraId="71EB9E7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44</w:t>
            </w:r>
          </w:p>
          <w:p w14:paraId="772A17A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45</w:t>
            </w:r>
          </w:p>
          <w:p w14:paraId="24DA9AA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46</w:t>
            </w:r>
          </w:p>
          <w:p w14:paraId="716C57B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47</w:t>
            </w:r>
          </w:p>
          <w:p w14:paraId="646E70F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48</w:t>
            </w:r>
          </w:p>
          <w:p w14:paraId="7BF0408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49</w:t>
            </w:r>
          </w:p>
          <w:p w14:paraId="4AE8F0A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50</w:t>
            </w:r>
          </w:p>
          <w:p w14:paraId="6565470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51</w:t>
            </w:r>
          </w:p>
          <w:p w14:paraId="7963BEB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52</w:t>
            </w:r>
          </w:p>
          <w:p w14:paraId="02999D5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53</w:t>
            </w:r>
          </w:p>
          <w:p w14:paraId="5A3631D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54</w:t>
            </w:r>
          </w:p>
          <w:p w14:paraId="6C226B5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55</w:t>
            </w:r>
          </w:p>
          <w:p w14:paraId="7F7C7A2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56</w:t>
            </w:r>
          </w:p>
          <w:p w14:paraId="65667E0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57</w:t>
            </w:r>
          </w:p>
          <w:p w14:paraId="27FDF9B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58</w:t>
            </w:r>
          </w:p>
          <w:p w14:paraId="556177C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59</w:t>
            </w:r>
          </w:p>
          <w:p w14:paraId="173E1EF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60</w:t>
            </w:r>
          </w:p>
          <w:p w14:paraId="45377AC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61</w:t>
            </w:r>
          </w:p>
          <w:p w14:paraId="7C6DAD8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62</w:t>
            </w:r>
          </w:p>
          <w:p w14:paraId="16A63B2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63</w:t>
            </w:r>
          </w:p>
          <w:p w14:paraId="02391D5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64</w:t>
            </w:r>
          </w:p>
          <w:p w14:paraId="642867D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65</w:t>
            </w:r>
          </w:p>
          <w:p w14:paraId="7D24113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66</w:t>
            </w:r>
          </w:p>
          <w:p w14:paraId="6BB4B28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67</w:t>
            </w:r>
          </w:p>
          <w:p w14:paraId="0E32FA7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68</w:t>
            </w:r>
          </w:p>
          <w:p w14:paraId="54C0152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69</w:t>
            </w:r>
          </w:p>
          <w:p w14:paraId="67F761A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70</w:t>
            </w:r>
          </w:p>
          <w:p w14:paraId="186A85F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71</w:t>
            </w:r>
          </w:p>
          <w:p w14:paraId="49A1E19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72</w:t>
            </w:r>
          </w:p>
          <w:p w14:paraId="62594D8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73</w:t>
            </w:r>
          </w:p>
          <w:p w14:paraId="170019C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74</w:t>
            </w:r>
          </w:p>
          <w:p w14:paraId="79EA743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75</w:t>
            </w:r>
          </w:p>
          <w:p w14:paraId="327911F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76</w:t>
            </w:r>
          </w:p>
          <w:p w14:paraId="69B1E14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77</w:t>
            </w:r>
          </w:p>
          <w:p w14:paraId="681B55E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78</w:t>
            </w:r>
          </w:p>
          <w:p w14:paraId="7BBA555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79</w:t>
            </w:r>
          </w:p>
          <w:p w14:paraId="36695BE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80</w:t>
            </w:r>
          </w:p>
          <w:p w14:paraId="02F675B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81</w:t>
            </w:r>
          </w:p>
          <w:p w14:paraId="440EE96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82</w:t>
            </w:r>
          </w:p>
          <w:p w14:paraId="0B1D4BA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83</w:t>
            </w:r>
          </w:p>
          <w:p w14:paraId="7DEAE18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84</w:t>
            </w:r>
          </w:p>
          <w:p w14:paraId="36DA34C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85</w:t>
            </w:r>
          </w:p>
          <w:p w14:paraId="6C26CC1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86</w:t>
            </w:r>
          </w:p>
          <w:p w14:paraId="27718C5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87</w:t>
            </w:r>
          </w:p>
          <w:p w14:paraId="4A21BFB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88</w:t>
            </w:r>
          </w:p>
          <w:p w14:paraId="0BC5C99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89</w:t>
            </w:r>
          </w:p>
          <w:p w14:paraId="3DD2AEF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90</w:t>
            </w:r>
          </w:p>
          <w:p w14:paraId="568E49A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91</w:t>
            </w:r>
          </w:p>
          <w:p w14:paraId="2BABD63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92</w:t>
            </w:r>
          </w:p>
          <w:p w14:paraId="7A46F52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93</w:t>
            </w:r>
          </w:p>
          <w:p w14:paraId="0F385B0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94</w:t>
            </w:r>
          </w:p>
          <w:p w14:paraId="3A0FC8EE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>95</w:t>
            </w:r>
          </w:p>
          <w:p w14:paraId="1F7BC863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96</w:t>
            </w:r>
          </w:p>
          <w:p w14:paraId="4D95D73B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97</w:t>
            </w:r>
          </w:p>
          <w:p w14:paraId="09F465C4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98</w:t>
            </w:r>
          </w:p>
          <w:p w14:paraId="37C2743B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lastRenderedPageBreak/>
              <w:t>99</w:t>
            </w:r>
          </w:p>
          <w:p w14:paraId="084DBA81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100</w:t>
            </w:r>
          </w:p>
          <w:p w14:paraId="7C286461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101</w:t>
            </w:r>
          </w:p>
          <w:p w14:paraId="0E00C1BE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102</w:t>
            </w:r>
          </w:p>
          <w:p w14:paraId="080CDC6A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103</w:t>
            </w:r>
          </w:p>
          <w:p w14:paraId="00146CEC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104</w:t>
            </w:r>
          </w:p>
          <w:p w14:paraId="180F8303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105</w:t>
            </w:r>
          </w:p>
          <w:p w14:paraId="14FFBF59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106</w:t>
            </w:r>
          </w:p>
          <w:p w14:paraId="4F212824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107</w:t>
            </w:r>
          </w:p>
          <w:p w14:paraId="4A0C6574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108</w:t>
            </w:r>
          </w:p>
          <w:p w14:paraId="2C7B6821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109</w:t>
            </w:r>
          </w:p>
          <w:p w14:paraId="5F326B56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110</w:t>
            </w:r>
          </w:p>
          <w:p w14:paraId="5BF2F1C5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111</w:t>
            </w:r>
          </w:p>
          <w:p w14:paraId="0A180CAC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112</w:t>
            </w:r>
          </w:p>
          <w:p w14:paraId="40E3067E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113</w:t>
            </w:r>
          </w:p>
          <w:p w14:paraId="3D050108" w14:textId="77777777" w:rsid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114</w:t>
            </w:r>
          </w:p>
          <w:p w14:paraId="0007C387" w14:textId="56E05B82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44E4D22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lastRenderedPageBreak/>
              <w:t>library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9601B2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ieee.std_logic_1164.all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6FDC87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ieee.numeric_std.all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10019E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use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ieee.math_real.round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BEF88B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F5DAD3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Definicja modułu PWM</w:t>
            </w:r>
          </w:p>
          <w:p w14:paraId="57CB597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entity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pwm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2F35254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generic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(</w:t>
            </w:r>
          </w:p>
          <w:p w14:paraId="24E4850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clk_hz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real;      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Częstotliwość zegara wejściowego (w Hz)</w:t>
            </w:r>
          </w:p>
          <w:p w14:paraId="6DCFAAF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pulse_hz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real;    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Częstotliwość generowanego sygnału PWM</w:t>
            </w:r>
          </w:p>
          <w:p w14:paraId="52DEAEA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min_pulse_us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real;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Minimalna szerokość impulsu w mikrosekundach</w:t>
            </w:r>
          </w:p>
          <w:p w14:paraId="43DE3BB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max_pulse_us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real;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Maksymalna szerokość impulsu w mikrosekundach</w:t>
            </w:r>
          </w:p>
          <w:p w14:paraId="3FA5C48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step_count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</w:rPr>
              <w:t>positive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Liczba kroków od pozycji minimalnej do maksymalnej</w:t>
            </w:r>
          </w:p>
          <w:p w14:paraId="5571623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);</w:t>
            </w:r>
          </w:p>
          <w:p w14:paraId="79D16C0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port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(</w:t>
            </w:r>
          </w:p>
          <w:p w14:paraId="722B6F5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clk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zegara</w:t>
            </w:r>
          </w:p>
          <w:p w14:paraId="075C1CA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rst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Wejście resetu</w:t>
            </w:r>
          </w:p>
          <w:p w14:paraId="73C2F7D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position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in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step_count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-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1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Pozycja, od 0 do maksymalnej liczby kroków</w:t>
            </w:r>
          </w:p>
          <w:p w14:paraId="19AC065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pwm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out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</w:rPr>
              <w:t>std_logic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Wyjście sygnału PWM</w:t>
            </w:r>
          </w:p>
          <w:p w14:paraId="777D34C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);</w:t>
            </w:r>
          </w:p>
          <w:p w14:paraId="195E1D4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pwm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A95A06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693876E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architecture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rtl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of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00FF"/>
                <w:sz w:val="20"/>
                <w:lang w:val="en-US"/>
              </w:rPr>
              <w:t>pwm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3637293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7D34983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Funkcja obliczająca liczbę cykli zegara dla określonego czasu w mikrosekundach</w:t>
            </w:r>
          </w:p>
          <w:p w14:paraId="65BF63A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function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cycles_per_us (us_count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real)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return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is</w:t>
            </w:r>
          </w:p>
          <w:p w14:paraId="7A5E94A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197A5B4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return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(round(clk_hz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/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1.0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e6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*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us_count));</w:t>
            </w:r>
          </w:p>
          <w:p w14:paraId="060BC5A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function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0CA94C0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55D5F47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Stałe dla minimalnej i maksymalnej liczby cykli zegara w zależności od szerokości impulsu</w:t>
            </w:r>
          </w:p>
          <w:p w14:paraId="0C10703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min_count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cycles_per_us(min_pulse_us);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Liczba cykli dla minimalnego impulsu</w:t>
            </w:r>
          </w:p>
          <w:p w14:paraId="6DADD8E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lastRenderedPageBreak/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max_count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cycles_per_us(max_pulse_us);  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Liczba cykli dla maksymalnego impulsu</w:t>
            </w:r>
          </w:p>
          <w:p w14:paraId="4166F77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min_max_range_us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real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max_pulse_us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-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min_pulse_us;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Zakres czasowy impulsu</w:t>
            </w:r>
          </w:p>
          <w:p w14:paraId="2630C9FB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step_us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real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min_max_range_us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/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real(step_count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-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1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);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Krok w mikrosekundach między pozycjami</w:t>
            </w:r>
          </w:p>
          <w:p w14:paraId="38C160AD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cycles_per_step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positive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cycles_per_us(step_us);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Liczba cykli zegara na krok pozycji</w:t>
            </w:r>
          </w:p>
          <w:p w14:paraId="6DA6930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A64617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Maksymalna wartość licznika dla określonej częstotliwości PWM</w:t>
            </w:r>
          </w:p>
          <w:p w14:paraId="67FCFDB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constant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counter_max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(round(clk_hz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/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pulse_hz))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-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1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6F9DE7E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signal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  <w:lang w:val="en-US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range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to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counter_max;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Licznik sygnału PWM</w:t>
            </w:r>
          </w:p>
          <w:p w14:paraId="17D6C9B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6050C8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signal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duty_cycle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B00040"/>
                <w:sz w:val="20"/>
              </w:rPr>
              <w:t>integer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range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0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to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max_count;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Liczba cykli zegara odpowiadająca wybranej szerokości impulsu</w:t>
            </w:r>
          </w:p>
          <w:p w14:paraId="2ABE86D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6A4799E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57E73A4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CB3CB6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Proces licznika PWM</w:t>
            </w:r>
          </w:p>
          <w:p w14:paraId="788FE45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COUNTER_PROC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(clk)</w:t>
            </w:r>
          </w:p>
          <w:p w14:paraId="433701D2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304D9BA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rising_edge(clk)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2C58F84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rst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  <w:lang w:val="en-US"/>
              </w:rPr>
              <w:t>'1'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6C39DF3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Reset licznika</w:t>
            </w:r>
          </w:p>
          <w:p w14:paraId="0334FA8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27BD3B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else</w:t>
            </w:r>
          </w:p>
          <w:p w14:paraId="03755EE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&lt;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counter_max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48C5E15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 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+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1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Inkrementacja licznika</w:t>
            </w:r>
          </w:p>
          <w:p w14:paraId="6A61926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else</w:t>
            </w:r>
          </w:p>
          <w:p w14:paraId="3C3A592D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  counter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0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Reset licznika, gdy osiągnie maksimum</w:t>
            </w:r>
          </w:p>
          <w:p w14:paraId="257BF26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1F10530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504F2BE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08544BB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4EA26B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5DC15E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2740BCB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Proces generujący sygnał PWM</w:t>
            </w:r>
          </w:p>
          <w:p w14:paraId="7995BAF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PWM_PROC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process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>(clk)</w:t>
            </w:r>
          </w:p>
          <w:p w14:paraId="0032457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239F8E7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rising_edge(clk)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3B2959D4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rst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  <w:lang w:val="en-US"/>
              </w:rPr>
              <w:t>'1'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3C67DFC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pwm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  <w:lang w:val="en-US"/>
              </w:rPr>
              <w:t>'0'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  <w:lang w:val="en-US"/>
              </w:rPr>
              <w:t>-- Reset sygnału PWM</w:t>
            </w:r>
          </w:p>
          <w:p w14:paraId="78008CE3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4829D82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else</w:t>
            </w:r>
          </w:p>
          <w:p w14:paraId="0855209D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 pwm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</w:rPr>
              <w:t>'0'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Domyślnie ustawienie PWM na niski stan</w:t>
            </w:r>
          </w:p>
          <w:p w14:paraId="44D0EA7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1DBFE9B8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counter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&lt;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duty_cycle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then</w:t>
            </w:r>
          </w:p>
          <w:p w14:paraId="6675EF7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   pwm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</w:rPr>
              <w:t>'1'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Sygnał wysoki, jeśli licznik jest mniejszy od wartości duty_cycle</w:t>
            </w:r>
          </w:p>
          <w:p w14:paraId="556F935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34749A3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784E1F5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6815AFF0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30B67ED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process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  <w:p w14:paraId="079EAB7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6D25C3A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Proces ustawiający wartość szerokości impulsu na podstawie pozycji</w:t>
            </w:r>
          </w:p>
          <w:p w14:paraId="5CD0F247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DUTY_CYCLE_PROC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: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(clk)</w:t>
            </w:r>
          </w:p>
          <w:p w14:paraId="56EB8899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begin</w:t>
            </w:r>
          </w:p>
          <w:p w14:paraId="24E44A9F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rising_edge(clk)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650F84F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rst </w:t>
            </w:r>
            <w:r w:rsidRPr="00B40EDE">
              <w:rPr>
                <w:rFonts w:ascii="Courier New" w:hAnsi="Courier New" w:cs="Courier New"/>
                <w:color w:val="666666"/>
                <w:sz w:val="20"/>
                <w:lang w:val="en-US"/>
              </w:rPr>
              <w:t>=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color w:val="BA2121"/>
                <w:sz w:val="20"/>
                <w:lang w:val="en-US"/>
              </w:rPr>
              <w:t>'1'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then</w:t>
            </w:r>
          </w:p>
          <w:p w14:paraId="1F6CAAF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    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duty_cycle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min_count; 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Ustawienie szerokości impulsu na minimalną pozycję</w:t>
            </w:r>
          </w:p>
          <w:p w14:paraId="26E8425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</w:p>
          <w:p w14:paraId="3744DCD1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else</w:t>
            </w:r>
          </w:p>
          <w:p w14:paraId="67D80B06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  duty_cycle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&lt;=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position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*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cycles_per_step </w:t>
            </w:r>
            <w:r w:rsidRPr="00B40EDE">
              <w:rPr>
                <w:rFonts w:ascii="Courier New" w:hAnsi="Courier New" w:cs="Courier New"/>
                <w:color w:val="666666"/>
                <w:sz w:val="20"/>
              </w:rPr>
              <w:t>+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min_count; </w:t>
            </w:r>
            <w:r w:rsidRPr="00B40EDE">
              <w:rPr>
                <w:rFonts w:ascii="Courier New" w:hAnsi="Courier New" w:cs="Courier New"/>
                <w:i/>
                <w:iCs/>
                <w:color w:val="408080"/>
                <w:sz w:val="20"/>
              </w:rPr>
              <w:t>-- Obliczenie szerokości impulsu na podstawie pozycji</w:t>
            </w:r>
          </w:p>
          <w:p w14:paraId="662BE1D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 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3C84985A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if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45D58FF5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  <w:lang w:val="en-US"/>
              </w:rPr>
              <w:t>process</w:t>
            </w:r>
            <w:r w:rsidRPr="00B40EDE">
              <w:rPr>
                <w:rFonts w:ascii="Courier New" w:hAnsi="Courier New" w:cs="Courier New"/>
                <w:color w:val="333333"/>
                <w:sz w:val="20"/>
                <w:lang w:val="en-US"/>
              </w:rPr>
              <w:t>;</w:t>
            </w:r>
          </w:p>
          <w:p w14:paraId="2D008CFC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  <w:lang w:val="en-US"/>
              </w:rPr>
            </w:pPr>
          </w:p>
          <w:p w14:paraId="092D775E" w14:textId="77777777" w:rsidR="00B40EDE" w:rsidRPr="00B40EDE" w:rsidRDefault="00B40EDE" w:rsidP="00B40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line="244" w:lineRule="atLeast"/>
              <w:textAlignment w:val="auto"/>
              <w:rPr>
                <w:rFonts w:ascii="Courier New" w:hAnsi="Courier New" w:cs="Courier New"/>
                <w:color w:val="333333"/>
                <w:sz w:val="20"/>
              </w:rPr>
            </w:pP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end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 xml:space="preserve"> </w:t>
            </w:r>
            <w:r w:rsidRPr="00B40EDE"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architecture</w:t>
            </w:r>
            <w:r w:rsidRPr="00B40EDE">
              <w:rPr>
                <w:rFonts w:ascii="Courier New" w:hAnsi="Courier New" w:cs="Courier New"/>
                <w:color w:val="333333"/>
                <w:sz w:val="20"/>
              </w:rPr>
              <w:t>;</w:t>
            </w:r>
          </w:p>
        </w:tc>
      </w:tr>
    </w:tbl>
    <w:p w14:paraId="5DFE6531" w14:textId="77777777" w:rsidR="00130A42" w:rsidRPr="00130A42" w:rsidRDefault="00130A42" w:rsidP="00130A42">
      <w:pPr>
        <w:numPr>
          <w:ilvl w:val="0"/>
          <w:numId w:val="7"/>
        </w:numPr>
        <w:tabs>
          <w:tab w:val="num" w:pos="360"/>
        </w:tabs>
        <w:overflowPunct/>
        <w:autoSpaceDE/>
        <w:autoSpaceDN/>
        <w:adjustRightInd/>
        <w:textAlignment w:val="auto"/>
        <w:rPr>
          <w:b/>
          <w:bCs/>
        </w:rPr>
      </w:pPr>
      <w:r w:rsidRPr="00130A42">
        <w:rPr>
          <w:b/>
          <w:bCs/>
        </w:rPr>
        <w:lastRenderedPageBreak/>
        <w:t>Opis działania:</w:t>
      </w:r>
    </w:p>
    <w:p w14:paraId="037D02B7" w14:textId="77777777" w:rsidR="00130A42" w:rsidRPr="00130A42" w:rsidRDefault="00130A42" w:rsidP="00130A42">
      <w:pPr>
        <w:numPr>
          <w:ilvl w:val="0"/>
          <w:numId w:val="41"/>
        </w:numPr>
        <w:overflowPunct/>
        <w:autoSpaceDE/>
        <w:autoSpaceDN/>
        <w:adjustRightInd/>
        <w:textAlignment w:val="auto"/>
      </w:pPr>
      <w:r w:rsidRPr="00130A42">
        <w:rPr>
          <w:b/>
          <w:bCs/>
        </w:rPr>
        <w:t>Funkcja </w:t>
      </w:r>
      <w:r w:rsidRPr="00130A42">
        <w:t>cycles_per_us: Oblicza liczbę cykli zegara potrzebnych do uzyskania określonego czasu trwania impulsu w mikrosekundach.</w:t>
      </w:r>
    </w:p>
    <w:p w14:paraId="6DDDD35C" w14:textId="77777777" w:rsidR="00130A42" w:rsidRPr="00130A42" w:rsidRDefault="00130A42" w:rsidP="00130A42">
      <w:pPr>
        <w:numPr>
          <w:ilvl w:val="0"/>
          <w:numId w:val="41"/>
        </w:numPr>
        <w:overflowPunct/>
        <w:autoSpaceDE/>
        <w:autoSpaceDN/>
        <w:adjustRightInd/>
        <w:textAlignment w:val="auto"/>
      </w:pPr>
      <w:r w:rsidRPr="00130A42">
        <w:rPr>
          <w:b/>
          <w:bCs/>
        </w:rPr>
        <w:t>Stałe czasowe</w:t>
      </w:r>
      <w:r w:rsidRPr="00130A42">
        <w:t>:</w:t>
      </w:r>
    </w:p>
    <w:p w14:paraId="7202690E" w14:textId="77777777" w:rsidR="00130A42" w:rsidRPr="00130A42" w:rsidRDefault="00130A42" w:rsidP="00130A42">
      <w:pPr>
        <w:numPr>
          <w:ilvl w:val="1"/>
          <w:numId w:val="41"/>
        </w:numPr>
        <w:overflowPunct/>
        <w:autoSpaceDE/>
        <w:autoSpaceDN/>
        <w:adjustRightInd/>
        <w:textAlignment w:val="auto"/>
      </w:pPr>
      <w:r w:rsidRPr="00130A42">
        <w:t>min_count</w:t>
      </w:r>
      <w:r w:rsidRPr="00130A42">
        <w:rPr>
          <w:b/>
          <w:bCs/>
        </w:rPr>
        <w:t> i </w:t>
      </w:r>
      <w:r w:rsidRPr="00130A42">
        <w:t>max_count: odpowiadają liczbie cykli zegara dla minimalnej i maksymalnej szerokości impulsu PWM.</w:t>
      </w:r>
    </w:p>
    <w:p w14:paraId="61852902" w14:textId="77777777" w:rsidR="00130A42" w:rsidRPr="00130A42" w:rsidRDefault="00130A42" w:rsidP="00130A42">
      <w:pPr>
        <w:numPr>
          <w:ilvl w:val="1"/>
          <w:numId w:val="41"/>
        </w:numPr>
        <w:overflowPunct/>
        <w:autoSpaceDE/>
        <w:autoSpaceDN/>
        <w:adjustRightInd/>
        <w:textAlignment w:val="auto"/>
      </w:pPr>
      <w:r w:rsidRPr="00130A42">
        <w:t>step_us: krok czasowy w mikrosekundach dla pozycji między minimalną a maksymalną.</w:t>
      </w:r>
    </w:p>
    <w:p w14:paraId="4C83135C" w14:textId="77777777" w:rsidR="00130A42" w:rsidRPr="00130A42" w:rsidRDefault="00130A42" w:rsidP="00130A42">
      <w:pPr>
        <w:numPr>
          <w:ilvl w:val="1"/>
          <w:numId w:val="41"/>
        </w:numPr>
        <w:overflowPunct/>
        <w:autoSpaceDE/>
        <w:autoSpaceDN/>
        <w:adjustRightInd/>
        <w:textAlignment w:val="auto"/>
      </w:pPr>
      <w:r w:rsidRPr="00130A42">
        <w:t>counter_max: maksymalna liczba cykli dla generowania sygnału PWM z częstotliwością określoną w pulse_hz.</w:t>
      </w:r>
    </w:p>
    <w:p w14:paraId="5B8A7DE5" w14:textId="77777777" w:rsidR="00130A42" w:rsidRPr="00130A42" w:rsidRDefault="00130A42" w:rsidP="00130A42">
      <w:pPr>
        <w:numPr>
          <w:ilvl w:val="0"/>
          <w:numId w:val="41"/>
        </w:numPr>
        <w:overflowPunct/>
        <w:autoSpaceDE/>
        <w:autoSpaceDN/>
        <w:adjustRightInd/>
        <w:textAlignment w:val="auto"/>
      </w:pPr>
      <w:r w:rsidRPr="00130A42">
        <w:rPr>
          <w:b/>
          <w:bCs/>
        </w:rPr>
        <w:t>Proces </w:t>
      </w:r>
      <w:r w:rsidRPr="00130A42">
        <w:t>COUNTER_PROC: Zlicza cykle zegara i resetuje licznik po osiągnięciu counter_max.</w:t>
      </w:r>
    </w:p>
    <w:p w14:paraId="6B0CB359" w14:textId="77777777" w:rsidR="00130A42" w:rsidRPr="00130A42" w:rsidRDefault="00130A42" w:rsidP="00130A42">
      <w:pPr>
        <w:numPr>
          <w:ilvl w:val="0"/>
          <w:numId w:val="41"/>
        </w:numPr>
        <w:overflowPunct/>
        <w:autoSpaceDE/>
        <w:autoSpaceDN/>
        <w:adjustRightInd/>
        <w:textAlignment w:val="auto"/>
      </w:pPr>
      <w:r w:rsidRPr="00130A42">
        <w:rPr>
          <w:b/>
          <w:bCs/>
        </w:rPr>
        <w:t>Proces </w:t>
      </w:r>
      <w:r w:rsidRPr="00130A42">
        <w:t>PWM_PROC: Ustawia stan sygnału PWM na podstawie porównania licznika i wartości duty_cycle.</w:t>
      </w:r>
    </w:p>
    <w:p w14:paraId="61495285" w14:textId="77777777" w:rsidR="00130A42" w:rsidRPr="00130A42" w:rsidRDefault="00130A42" w:rsidP="00130A42">
      <w:pPr>
        <w:numPr>
          <w:ilvl w:val="0"/>
          <w:numId w:val="41"/>
        </w:numPr>
        <w:overflowPunct/>
        <w:autoSpaceDE/>
        <w:autoSpaceDN/>
        <w:adjustRightInd/>
        <w:textAlignment w:val="auto"/>
      </w:pPr>
      <w:r w:rsidRPr="00130A42">
        <w:rPr>
          <w:b/>
          <w:bCs/>
        </w:rPr>
        <w:t>Proces </w:t>
      </w:r>
      <w:r w:rsidRPr="00130A42">
        <w:t>DUTY_CYCLE_PROC: Oblicza szerokość impulsu PWM dla danej pozycji.</w:t>
      </w:r>
    </w:p>
    <w:p w14:paraId="389B8F93" w14:textId="77777777" w:rsidR="00352A68" w:rsidRDefault="00352A68" w:rsidP="007B1B80">
      <w:pPr>
        <w:overflowPunct/>
        <w:autoSpaceDE/>
        <w:autoSpaceDN/>
        <w:adjustRightInd/>
        <w:textAlignment w:val="auto"/>
      </w:pPr>
    </w:p>
    <w:p w14:paraId="4B3F5229" w14:textId="77777777" w:rsidR="008C17A3" w:rsidRDefault="008C17A3" w:rsidP="007B1B80">
      <w:pPr>
        <w:overflowPunct/>
        <w:autoSpaceDE/>
        <w:autoSpaceDN/>
        <w:adjustRightInd/>
        <w:textAlignment w:val="auto"/>
      </w:pPr>
    </w:p>
    <w:p w14:paraId="43CB5411" w14:textId="77777777" w:rsidR="008C17A3" w:rsidRPr="00044067" w:rsidRDefault="008C17A3" w:rsidP="007B1B80">
      <w:pPr>
        <w:overflowPunct/>
        <w:autoSpaceDE/>
        <w:autoSpaceDN/>
        <w:adjustRightInd/>
        <w:textAlignment w:val="auto"/>
      </w:pPr>
    </w:p>
    <w:p w14:paraId="0762FCE1" w14:textId="77777777" w:rsidR="00EE65DA" w:rsidRPr="00044067" w:rsidRDefault="00EE65DA" w:rsidP="007B1B80">
      <w:pPr>
        <w:overflowPunct/>
        <w:autoSpaceDE/>
        <w:autoSpaceDN/>
        <w:adjustRightInd/>
        <w:textAlignment w:val="auto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4"/>
        <w:gridCol w:w="8239"/>
      </w:tblGrid>
      <w:tr w:rsidR="00703A7E" w:rsidRPr="00B00991" w14:paraId="2A9BFD94" w14:textId="77777777" w:rsidTr="007D7AEB">
        <w:tc>
          <w:tcPr>
            <w:tcW w:w="549" w:type="dxa"/>
          </w:tcPr>
          <w:p w14:paraId="649841BE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</w:t>
            </w:r>
          </w:p>
          <w:p w14:paraId="18F999B5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2</w:t>
            </w:r>
          </w:p>
          <w:p w14:paraId="5FCD5EC4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3</w:t>
            </w:r>
          </w:p>
          <w:p w14:paraId="2598DEE6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4</w:t>
            </w:r>
          </w:p>
          <w:p w14:paraId="78941E47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5</w:t>
            </w:r>
          </w:p>
          <w:p w14:paraId="29B4EA11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6</w:t>
            </w:r>
          </w:p>
          <w:p w14:paraId="75697EEC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7</w:t>
            </w:r>
          </w:p>
          <w:p w14:paraId="44B0A208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8</w:t>
            </w:r>
          </w:p>
          <w:p w14:paraId="2B2B7304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9</w:t>
            </w:r>
          </w:p>
          <w:p w14:paraId="5D369756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10</w:t>
            </w:r>
          </w:p>
          <w:p w14:paraId="4737E36C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11</w:t>
            </w:r>
          </w:p>
          <w:p w14:paraId="4B73E586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12</w:t>
            </w:r>
          </w:p>
          <w:p w14:paraId="39F18D26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13</w:t>
            </w:r>
          </w:p>
          <w:p w14:paraId="4E1E336A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14</w:t>
            </w:r>
          </w:p>
          <w:p w14:paraId="33CFEC6B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15</w:t>
            </w:r>
          </w:p>
          <w:p w14:paraId="0EB5E791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16</w:t>
            </w:r>
          </w:p>
          <w:p w14:paraId="111B77A1" w14:textId="77777777" w:rsidR="00703A7E" w:rsidRPr="00B00991" w:rsidRDefault="00703A7E" w:rsidP="007D7AEB">
            <w:pPr>
              <w:overflowPunct/>
              <w:jc w:val="right"/>
              <w:textAlignment w:val="auto"/>
              <w:rPr>
                <w:rFonts w:ascii="Consolas" w:hAnsi="Consolas" w:cs="Consolas"/>
                <w:color w:val="646464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646464"/>
                <w:sz w:val="20"/>
                <w:lang w:val="en-US"/>
              </w:rPr>
              <w:t>17</w:t>
            </w:r>
          </w:p>
        </w:tc>
        <w:tc>
          <w:tcPr>
            <w:tcW w:w="8473" w:type="dxa"/>
          </w:tcPr>
          <w:p w14:paraId="2CD98EC5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package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polsl.iinf.lab;</w:t>
            </w:r>
          </w:p>
          <w:p w14:paraId="2DBF0D7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6DE5C70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import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java.util.Random;</w:t>
            </w:r>
          </w:p>
          <w:p w14:paraId="6B62F1B3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F1290E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class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 {</w:t>
            </w:r>
          </w:p>
          <w:p w14:paraId="02F2C34E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EEB951A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static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void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main(String[] args) {</w:t>
            </w:r>
          </w:p>
          <w:p w14:paraId="2E6ABBC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 xml:space="preserve">Random r = </w:t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new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Random();</w:t>
            </w:r>
          </w:p>
          <w:p w14:paraId="680A4E5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F4A38EA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drawing a number from the range 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>1..10</w:t>
            </w:r>
          </w:p>
          <w:p w14:paraId="30FAC567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int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a = r.nextInt(10 + 1);</w:t>
            </w:r>
          </w:p>
          <w:p w14:paraId="12E9AB7D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.println(a);</w:t>
            </w:r>
          </w:p>
          <w:p w14:paraId="19219836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2DE3DDA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lang w:val="en-US"/>
              </w:rPr>
              <w:t>drawing a number from the range</w:t>
            </w:r>
            <w:r w:rsidRPr="00B00991">
              <w:rPr>
                <w:rFonts w:ascii="Courier New" w:hAnsi="Courier New" w:cs="Courier New"/>
                <w:color w:val="3F7F5F"/>
                <w:sz w:val="20"/>
                <w:lang w:val="en-US"/>
              </w:rPr>
              <w:t xml:space="preserve"> -5..15</w:t>
            </w:r>
          </w:p>
          <w:p w14:paraId="63F7D4A4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System.</w:t>
            </w:r>
            <w:r w:rsidRPr="00B00991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.println(r.nextInt(21) - 5);</w:t>
            </w:r>
          </w:p>
          <w:p w14:paraId="2239F6FF" w14:textId="77777777" w:rsidR="00703A7E" w:rsidRPr="00B00991" w:rsidRDefault="00703A7E" w:rsidP="007D7AEB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  <w:t>}</w:t>
            </w:r>
          </w:p>
          <w:p w14:paraId="46AE40AA" w14:textId="77777777" w:rsidR="00703A7E" w:rsidRPr="00B00991" w:rsidRDefault="00703A7E" w:rsidP="007D7AEB">
            <w:pPr>
              <w:overflowPunct/>
              <w:textAlignment w:val="auto"/>
              <w:rPr>
                <w:rFonts w:ascii="Consolas" w:hAnsi="Consolas" w:cs="Consolas"/>
                <w:sz w:val="20"/>
                <w:lang w:val="en-US"/>
              </w:rPr>
            </w:pPr>
            <w:r w:rsidRPr="00B00991">
              <w:rPr>
                <w:rFonts w:ascii="Courier New" w:hAnsi="Courier New" w:cs="Courier New"/>
                <w:color w:val="000000"/>
                <w:sz w:val="20"/>
                <w:lang w:val="en-US"/>
              </w:rPr>
              <w:t>}</w:t>
            </w:r>
          </w:p>
        </w:tc>
      </w:tr>
    </w:tbl>
    <w:p w14:paraId="0030FE8A" w14:textId="77777777" w:rsidR="00703A7E" w:rsidRDefault="00703A7E" w:rsidP="00703A7E">
      <w:pPr>
        <w:overflowPunct/>
        <w:autoSpaceDE/>
        <w:autoSpaceDN/>
        <w:adjustRightInd/>
        <w:jc w:val="center"/>
        <w:textAlignment w:val="auto"/>
      </w:pPr>
      <w:r>
        <w:lastRenderedPageBreak/>
        <w:t>Rysunek 5.1: Pseudokod</w:t>
      </w:r>
    </w:p>
    <w:p w14:paraId="296FEF7D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7194DBDC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769D0D3C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54CD245A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1231BE67" w14:textId="77777777" w:rsidR="007F7116" w:rsidRDefault="007F7116" w:rsidP="007B1B80">
      <w:pPr>
        <w:overflowPunct/>
        <w:autoSpaceDE/>
        <w:autoSpaceDN/>
        <w:adjustRightInd/>
        <w:textAlignment w:val="auto"/>
        <w:sectPr w:rsidR="007F7116" w:rsidSect="00DB0A43">
          <w:headerReference w:type="even" r:id="rId29"/>
          <w:headerReference w:type="default" r:id="rId30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40E13D11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8" w:name="_Toc183264834"/>
      <w:r>
        <w:rPr>
          <w:bCs/>
          <w:szCs w:val="40"/>
        </w:rPr>
        <w:lastRenderedPageBreak/>
        <w:t>Rozdział 6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 w:rsidRPr="007B1B80">
        <w:rPr>
          <w:bCs/>
          <w:szCs w:val="40"/>
        </w:rPr>
        <w:t>Weryfikacja i walidacja</w:t>
      </w:r>
      <w:bookmarkEnd w:id="8"/>
    </w:p>
    <w:p w14:paraId="36FEB5B0" w14:textId="77777777" w:rsidR="007B1B80" w:rsidRDefault="007B1B80" w:rsidP="007B1B80">
      <w:pPr>
        <w:pStyle w:val="Tekstpods"/>
      </w:pPr>
    </w:p>
    <w:p w14:paraId="7BF376C7" w14:textId="77777777" w:rsidR="007B1B80" w:rsidRDefault="007B1B80" w:rsidP="008154F1">
      <w:pPr>
        <w:pStyle w:val="Tekstpods"/>
        <w:numPr>
          <w:ilvl w:val="0"/>
          <w:numId w:val="13"/>
        </w:numPr>
      </w:pPr>
      <w:r>
        <w:t>sposób testowania w ramach pracy (np. odniesienie do modelu V)</w:t>
      </w:r>
    </w:p>
    <w:p w14:paraId="6360D512" w14:textId="77777777" w:rsidR="007B1B80" w:rsidRDefault="007B1B80" w:rsidP="008154F1">
      <w:pPr>
        <w:pStyle w:val="Tekstpods"/>
        <w:numPr>
          <w:ilvl w:val="0"/>
          <w:numId w:val="13"/>
        </w:numPr>
      </w:pPr>
      <w:r>
        <w:t>organizacja eksperymentów</w:t>
      </w:r>
    </w:p>
    <w:p w14:paraId="680FA5B6" w14:textId="77777777" w:rsidR="007B1B80" w:rsidRDefault="007B1B80" w:rsidP="008154F1">
      <w:pPr>
        <w:pStyle w:val="Tekstpods"/>
        <w:numPr>
          <w:ilvl w:val="0"/>
          <w:numId w:val="13"/>
        </w:numPr>
      </w:pPr>
      <w:r>
        <w:t>przypadki testowe, zakres testowania (pełny/niepełny)</w:t>
      </w:r>
    </w:p>
    <w:p w14:paraId="7FBE0F4A" w14:textId="77777777" w:rsidR="007B1B80" w:rsidRDefault="007B1B80" w:rsidP="008154F1">
      <w:pPr>
        <w:pStyle w:val="Tekstpods"/>
        <w:numPr>
          <w:ilvl w:val="0"/>
          <w:numId w:val="13"/>
        </w:numPr>
      </w:pPr>
      <w:r>
        <w:t>wykryte i usunięte błędy</w:t>
      </w:r>
    </w:p>
    <w:p w14:paraId="07B7871E" w14:textId="77777777" w:rsidR="007B1B80" w:rsidRDefault="007B1B80" w:rsidP="008154F1">
      <w:pPr>
        <w:pStyle w:val="Tekstpods"/>
        <w:numPr>
          <w:ilvl w:val="0"/>
          <w:numId w:val="13"/>
        </w:numPr>
      </w:pPr>
      <w:r>
        <w:t>opcjonalnie wyniki badań eksperymentalnych</w:t>
      </w:r>
    </w:p>
    <w:p w14:paraId="30D7AA69" w14:textId="77777777" w:rsidR="007B1B80" w:rsidRDefault="007B1B80" w:rsidP="007B1B80">
      <w:pPr>
        <w:pStyle w:val="Tekstpods"/>
      </w:pPr>
    </w:p>
    <w:p w14:paraId="7196D064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34FF1C98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858"/>
        <w:gridCol w:w="2953"/>
      </w:tblGrid>
      <w:tr w:rsidR="00B379B1" w14:paraId="7F83ED5C" w14:textId="77777777" w:rsidTr="00B562D0">
        <w:trPr>
          <w:jc w:val="center"/>
        </w:trPr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14:paraId="555D8DA4" w14:textId="77777777" w:rsidR="00B379B1" w:rsidRDefault="00577E2B" w:rsidP="00B379B1">
            <w:pPr>
              <w:pStyle w:val="Tekstpods"/>
              <w:spacing w:after="0" w:line="240" w:lineRule="auto"/>
              <w:ind w:firstLine="0"/>
            </w:pPr>
            <w:r>
              <w:t>Tabela 4.2</w:t>
            </w:r>
            <w:r w:rsidR="00B379B1">
              <w:t xml:space="preserve">. Nagłówek tabeli jest nad tabelą. </w:t>
            </w:r>
          </w:p>
        </w:tc>
      </w:tr>
      <w:tr w:rsidR="00B379B1" w14:paraId="6173949B" w14:textId="77777777" w:rsidTr="00B562D0">
        <w:trPr>
          <w:jc w:val="center"/>
        </w:trPr>
        <w:tc>
          <w:tcPr>
            <w:tcW w:w="2858" w:type="dxa"/>
          </w:tcPr>
          <w:p w14:paraId="7DFAB1AB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1</w:t>
            </w:r>
          </w:p>
        </w:tc>
        <w:tc>
          <w:tcPr>
            <w:tcW w:w="2953" w:type="dxa"/>
          </w:tcPr>
          <w:p w14:paraId="06978D4D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24 pt</w:t>
            </w:r>
          </w:p>
        </w:tc>
      </w:tr>
      <w:tr w:rsidR="00B379B1" w14:paraId="261665CA" w14:textId="77777777" w:rsidTr="00B562D0">
        <w:trPr>
          <w:jc w:val="center"/>
        </w:trPr>
        <w:tc>
          <w:tcPr>
            <w:tcW w:w="2858" w:type="dxa"/>
          </w:tcPr>
          <w:p w14:paraId="416F4EA9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2</w:t>
            </w:r>
          </w:p>
        </w:tc>
        <w:tc>
          <w:tcPr>
            <w:tcW w:w="2953" w:type="dxa"/>
          </w:tcPr>
          <w:p w14:paraId="27E38518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20 pt</w:t>
            </w:r>
          </w:p>
        </w:tc>
      </w:tr>
      <w:tr w:rsidR="00B379B1" w14:paraId="4EEC8E88" w14:textId="77777777" w:rsidTr="00B562D0">
        <w:trPr>
          <w:jc w:val="center"/>
        </w:trPr>
        <w:tc>
          <w:tcPr>
            <w:tcW w:w="2858" w:type="dxa"/>
            <w:tcBorders>
              <w:bottom w:val="single" w:sz="4" w:space="0" w:color="auto"/>
            </w:tcBorders>
          </w:tcPr>
          <w:p w14:paraId="3CFD933D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179E7258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16 pt</w:t>
            </w:r>
          </w:p>
        </w:tc>
      </w:tr>
      <w:tr w:rsidR="00B379B1" w14:paraId="6D072C0D" w14:textId="77777777" w:rsidTr="00B562D0">
        <w:trPr>
          <w:trHeight w:hRule="exact" w:val="227"/>
          <w:jc w:val="center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14:paraId="48A21919" w14:textId="77777777" w:rsidR="00B379B1" w:rsidRDefault="00B379B1" w:rsidP="00B562D0">
            <w:pPr>
              <w:pStyle w:val="Tekstpods"/>
              <w:spacing w:after="0"/>
              <w:ind w:firstLine="0"/>
            </w:pPr>
          </w:p>
        </w:tc>
      </w:tr>
    </w:tbl>
    <w:p w14:paraId="6BD18F9B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238601FE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0F3CABC7" w14:textId="77777777" w:rsidR="00E156BE" w:rsidRDefault="00E156BE" w:rsidP="007B1B80">
      <w:pPr>
        <w:overflowPunct/>
        <w:autoSpaceDE/>
        <w:autoSpaceDN/>
        <w:adjustRightInd/>
        <w:textAlignment w:val="auto"/>
        <w:sectPr w:rsidR="00E156BE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5605D1B4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9" w:name="_Toc183264835"/>
      <w:r>
        <w:rPr>
          <w:bCs/>
          <w:szCs w:val="40"/>
        </w:rPr>
        <w:lastRenderedPageBreak/>
        <w:t>Rozdział 7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>
        <w:rPr>
          <w:bCs/>
          <w:szCs w:val="40"/>
        </w:rPr>
        <w:t>Podsumowanie i wnioski</w:t>
      </w:r>
      <w:bookmarkEnd w:id="9"/>
    </w:p>
    <w:p w14:paraId="5B08B5D1" w14:textId="77777777" w:rsidR="007B1B80" w:rsidRDefault="007B1B80" w:rsidP="007B1B80">
      <w:pPr>
        <w:pStyle w:val="Tekstpods"/>
      </w:pPr>
    </w:p>
    <w:p w14:paraId="5FB80F7E" w14:textId="77777777" w:rsidR="007B1B80" w:rsidRDefault="007B1B80" w:rsidP="008154F1">
      <w:pPr>
        <w:pStyle w:val="Tekstpods"/>
        <w:numPr>
          <w:ilvl w:val="0"/>
          <w:numId w:val="13"/>
        </w:numPr>
      </w:pPr>
      <w:r>
        <w:t xml:space="preserve">uzyskane wyniki w świecie postawionych celów </w:t>
      </w:r>
      <w:r w:rsidR="00C059FB">
        <w:t>i zdefiniowanych wyżej wymagań</w:t>
      </w:r>
    </w:p>
    <w:p w14:paraId="0166F771" w14:textId="77777777" w:rsidR="00C059FB" w:rsidRDefault="00C059FB" w:rsidP="008154F1">
      <w:pPr>
        <w:pStyle w:val="Tekstpods"/>
        <w:numPr>
          <w:ilvl w:val="0"/>
          <w:numId w:val="13"/>
        </w:numPr>
      </w:pPr>
      <w:r>
        <w:t>kierunki ewentualnych danych prac (rozbudowa funkcjonalna …)</w:t>
      </w:r>
    </w:p>
    <w:p w14:paraId="16E9E8B4" w14:textId="77777777" w:rsidR="00C059FB" w:rsidRDefault="00C059FB" w:rsidP="008154F1">
      <w:pPr>
        <w:pStyle w:val="Tekstpods"/>
        <w:numPr>
          <w:ilvl w:val="0"/>
          <w:numId w:val="13"/>
        </w:numPr>
      </w:pPr>
      <w:r>
        <w:t>problemy napotkane w trakcie pracy</w:t>
      </w:r>
    </w:p>
    <w:p w14:paraId="16DEB4AB" w14:textId="77777777" w:rsidR="00C059FB" w:rsidRDefault="00C059FB" w:rsidP="00C059FB">
      <w:pPr>
        <w:pStyle w:val="Tekstpods"/>
      </w:pPr>
    </w:p>
    <w:p w14:paraId="0AD9C6F4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4B1F511A" w14:textId="77777777" w:rsidR="007B1B80" w:rsidRDefault="007B1B80" w:rsidP="004B38A6">
      <w:pPr>
        <w:pStyle w:val="Tekstpods"/>
      </w:pPr>
    </w:p>
    <w:p w14:paraId="65F9C3DC" w14:textId="77777777" w:rsidR="00E40D7B" w:rsidRDefault="00A61F08">
      <w:pPr>
        <w:overflowPunct/>
        <w:autoSpaceDE/>
        <w:autoSpaceDN/>
        <w:adjustRightInd/>
        <w:textAlignment w:val="auto"/>
        <w:sectPr w:rsidR="00E40D7B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4E91AB96" w14:textId="77777777" w:rsidR="00C228EF" w:rsidRPr="008F36EE" w:rsidRDefault="00E45A30" w:rsidP="0007457B">
      <w:pPr>
        <w:pStyle w:val="Nagwek1"/>
        <w:numPr>
          <w:ilvl w:val="0"/>
          <w:numId w:val="0"/>
        </w:numPr>
        <w:ind w:left="363"/>
      </w:pPr>
      <w:bookmarkStart w:id="10" w:name="_Toc183264836"/>
      <w:r w:rsidRPr="008F36EE">
        <w:lastRenderedPageBreak/>
        <w:t>B</w:t>
      </w:r>
      <w:r w:rsidR="005E07A9" w:rsidRPr="008F36EE">
        <w:t>ibliografia</w:t>
      </w:r>
      <w:bookmarkEnd w:id="10"/>
    </w:p>
    <w:p w14:paraId="1900FDC5" w14:textId="77777777" w:rsidR="000522E3" w:rsidRDefault="000522E3" w:rsidP="008154F1">
      <w:pPr>
        <w:pStyle w:val="Literatwykaz"/>
        <w:numPr>
          <w:ilvl w:val="0"/>
          <w:numId w:val="9"/>
        </w:numPr>
        <w:tabs>
          <w:tab w:val="clear" w:pos="567"/>
        </w:tabs>
        <w:spacing w:after="120"/>
        <w:jc w:val="left"/>
      </w:pPr>
      <w:r w:rsidRPr="00DF76E0">
        <w:t xml:space="preserve">Imię Nazwisko, Imię Nazwisko. </w:t>
      </w:r>
      <w:r w:rsidRPr="00DF76E0">
        <w:rPr>
          <w:i/>
        </w:rPr>
        <w:t>Tytuł książki</w:t>
      </w:r>
      <w:r w:rsidRPr="00DF76E0">
        <w:t>. Wydawnictwo, Warszawa,</w:t>
      </w:r>
      <w:r>
        <w:t xml:space="preserve"> 2017.</w:t>
      </w:r>
    </w:p>
    <w:p w14:paraId="3035415D" w14:textId="77777777" w:rsidR="000522E3" w:rsidRDefault="000522E3" w:rsidP="008154F1">
      <w:pPr>
        <w:pStyle w:val="Literatwykaz"/>
        <w:numPr>
          <w:ilvl w:val="0"/>
          <w:numId w:val="9"/>
        </w:numPr>
        <w:tabs>
          <w:tab w:val="clear" w:pos="567"/>
        </w:tabs>
        <w:spacing w:after="120"/>
        <w:jc w:val="left"/>
      </w:pPr>
      <w:r w:rsidRPr="00DF76E0">
        <w:t xml:space="preserve">Imię Nazwisko, Imię Nazwisko. Tytuł artykułu w czasopiśmie. </w:t>
      </w:r>
      <w:r w:rsidRPr="00DF76E0">
        <w:rPr>
          <w:i/>
        </w:rPr>
        <w:t>Tytuł</w:t>
      </w:r>
      <w:r>
        <w:rPr>
          <w:i/>
        </w:rPr>
        <w:t xml:space="preserve"> </w:t>
      </w:r>
      <w:r w:rsidRPr="00DF76E0">
        <w:rPr>
          <w:i/>
        </w:rPr>
        <w:t>czasopism</w:t>
      </w:r>
      <w:r>
        <w:rPr>
          <w:i/>
        </w:rPr>
        <w:t>a</w:t>
      </w:r>
      <w:r>
        <w:t>, 157(8):1092–1113, 2016.</w:t>
      </w:r>
    </w:p>
    <w:p w14:paraId="21ECE38E" w14:textId="77777777" w:rsidR="000522E3" w:rsidRDefault="000522E3" w:rsidP="008154F1">
      <w:pPr>
        <w:pStyle w:val="Literatwykaz"/>
        <w:numPr>
          <w:ilvl w:val="0"/>
          <w:numId w:val="9"/>
        </w:numPr>
        <w:tabs>
          <w:tab w:val="clear" w:pos="567"/>
        </w:tabs>
        <w:spacing w:after="120"/>
        <w:jc w:val="left"/>
      </w:pPr>
      <w:r w:rsidRPr="00DF76E0">
        <w:t>Imię Nazwisko, Imię Nazwisko, I</w:t>
      </w:r>
      <w:r>
        <w:t xml:space="preserve">mię Nazwisko. Tytuł artykułu </w:t>
      </w:r>
      <w:r w:rsidRPr="00DF76E0">
        <w:t xml:space="preserve">konferencyjnego. </w:t>
      </w:r>
      <w:r w:rsidRPr="00DF76E0">
        <w:rPr>
          <w:i/>
        </w:rPr>
        <w:t>Nazwa konferencji</w:t>
      </w:r>
      <w:r>
        <w:t xml:space="preserve">, str. 5346–5349, 2006. </w:t>
      </w:r>
    </w:p>
    <w:p w14:paraId="084EE022" w14:textId="77777777" w:rsidR="000522E3" w:rsidRDefault="00C83AFB" w:rsidP="008154F1">
      <w:pPr>
        <w:pStyle w:val="Literatwykaz"/>
        <w:numPr>
          <w:ilvl w:val="0"/>
          <w:numId w:val="9"/>
        </w:numPr>
        <w:tabs>
          <w:tab w:val="clear" w:pos="567"/>
        </w:tabs>
        <w:spacing w:after="120"/>
        <w:jc w:val="left"/>
      </w:pPr>
      <w:r>
        <w:t xml:space="preserve">Autor, jeśli znany. https: </w:t>
      </w:r>
      <w:hyperlink r:id="rId31" w:history="1">
        <w:r w:rsidR="000522E3" w:rsidRPr="00F549A5">
          <w:rPr>
            <w:rStyle w:val="Hipercze"/>
          </w:rPr>
          <w:t>www.adres.strony</w:t>
        </w:r>
      </w:hyperlink>
      <w:r w:rsidR="000522E3">
        <w:t xml:space="preserve"> (dostęp:</w:t>
      </w:r>
      <w:r w:rsidR="0083043B">
        <w:t>dzień.miesiąc.rok)</w:t>
      </w:r>
    </w:p>
    <w:p w14:paraId="5023141B" w14:textId="77777777" w:rsidR="007907B7" w:rsidRDefault="007907B7" w:rsidP="00DF76E0">
      <w:pPr>
        <w:overflowPunct/>
        <w:autoSpaceDE/>
        <w:autoSpaceDN/>
        <w:adjustRightInd/>
        <w:textAlignment w:val="auto"/>
      </w:pPr>
    </w:p>
    <w:p w14:paraId="1F3B1409" w14:textId="77777777" w:rsidR="00240636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14:paraId="562C75D1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664355AD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1A965116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DF4E37C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4FB30F8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DA6542E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041E394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22B00AE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2C6D796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E1831B3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54E11D2A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1126E5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2DE403A5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2431CDC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9E398E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6287F21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5BE93A6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4AEEFFD" w14:textId="77777777" w:rsidR="00C83AFB" w:rsidRPr="00C83AFB" w:rsidRDefault="00C83AFB" w:rsidP="00C83AFB">
      <w:pPr>
        <w:overflowPunct/>
        <w:autoSpaceDE/>
        <w:autoSpaceDN/>
        <w:adjustRightInd/>
        <w:jc w:val="center"/>
        <w:textAlignment w:val="auto"/>
        <w:rPr>
          <w:sz w:val="48"/>
          <w:szCs w:val="40"/>
        </w:rPr>
      </w:pPr>
      <w:r w:rsidRPr="00C83AFB">
        <w:rPr>
          <w:sz w:val="48"/>
          <w:szCs w:val="40"/>
        </w:rPr>
        <w:t>Dodatki</w:t>
      </w:r>
    </w:p>
    <w:p w14:paraId="384BA73E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34B3F2EB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7D34F5C7" w14:textId="77777777" w:rsidR="00F57CBF" w:rsidRDefault="00F57CBF" w:rsidP="00ED2918">
      <w:pPr>
        <w:overflowPunct/>
        <w:autoSpaceDE/>
        <w:autoSpaceDN/>
        <w:adjustRightInd/>
        <w:textAlignment w:val="auto"/>
        <w:sectPr w:rsidR="00F57CBF" w:rsidSect="00C41D80">
          <w:headerReference w:type="even" r:id="rId32"/>
          <w:headerReference w:type="default" r:id="rId33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3E8ABC0C" w14:textId="77777777" w:rsidR="007907B7" w:rsidRPr="008F36EE" w:rsidRDefault="007907B7" w:rsidP="001F7EF9">
      <w:pPr>
        <w:pStyle w:val="Nagwek1"/>
        <w:numPr>
          <w:ilvl w:val="0"/>
          <w:numId w:val="0"/>
        </w:numPr>
        <w:ind w:left="363"/>
      </w:pPr>
      <w:bookmarkStart w:id="11" w:name="_Toc183264837"/>
      <w:r w:rsidRPr="008F36EE">
        <w:lastRenderedPageBreak/>
        <w:t xml:space="preserve">Spis </w:t>
      </w:r>
      <w:r>
        <w:t>skrótów i symboli</w:t>
      </w:r>
      <w:bookmarkEnd w:id="11"/>
    </w:p>
    <w:p w14:paraId="280B35B8" w14:textId="77777777" w:rsidR="008D21A5" w:rsidRDefault="008D21A5" w:rsidP="008D21A5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 w:rsidRPr="00C1384C">
        <w:rPr>
          <w:i/>
        </w:rPr>
        <w:t>DNA</w:t>
      </w:r>
      <w:r>
        <w:rPr>
          <w:i/>
        </w:rPr>
        <w:tab/>
        <w:t xml:space="preserve"> </w:t>
      </w:r>
      <w:r w:rsidRPr="00C1384C">
        <w:t xml:space="preserve">kwas deoksyrybonukleinowy (ang. </w:t>
      </w:r>
      <w:r w:rsidRPr="00C1384C">
        <w:rPr>
          <w:i/>
        </w:rPr>
        <w:t>deoxyribonucleic acid</w:t>
      </w:r>
      <w:r w:rsidRPr="00C1384C">
        <w:t>)</w:t>
      </w:r>
    </w:p>
    <w:p w14:paraId="29814BC0" w14:textId="77777777" w:rsidR="008D21A5" w:rsidRPr="00C1384C" w:rsidRDefault="008D21A5" w:rsidP="008D21A5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  <w:rPr>
          <w:lang w:val="en-US"/>
        </w:rPr>
      </w:pPr>
      <w:r w:rsidRPr="00031835">
        <w:rPr>
          <w:i/>
          <w:lang w:val="en-US"/>
        </w:rPr>
        <w:t xml:space="preserve">MVC </w:t>
      </w:r>
      <w:r w:rsidRPr="00031835">
        <w:rPr>
          <w:i/>
          <w:lang w:val="en-US"/>
        </w:rPr>
        <w:tab/>
      </w:r>
      <w:r w:rsidRPr="00C1384C">
        <w:rPr>
          <w:lang w:val="en-US"/>
        </w:rPr>
        <w:t xml:space="preserve">model – widok – kontroler (ang. </w:t>
      </w:r>
      <w:r w:rsidRPr="00C1384C">
        <w:rPr>
          <w:i/>
          <w:lang w:val="en-US"/>
        </w:rPr>
        <w:t>model–view–controller</w:t>
      </w:r>
      <w:r w:rsidRPr="00C1384C">
        <w:rPr>
          <w:lang w:val="en-US"/>
        </w:rPr>
        <w:t>)</w:t>
      </w:r>
    </w:p>
    <w:p w14:paraId="28EB8341" w14:textId="77777777" w:rsidR="008D21A5" w:rsidRDefault="008D21A5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 w:rsidRPr="00C1384C">
        <w:rPr>
          <w:i/>
        </w:rPr>
        <w:t>N</w:t>
      </w:r>
      <w:r>
        <w:rPr>
          <w:i/>
        </w:rPr>
        <w:t xml:space="preserve"> </w:t>
      </w:r>
      <w:r>
        <w:rPr>
          <w:i/>
        </w:rPr>
        <w:tab/>
      </w:r>
      <w:r w:rsidR="00C83AFB">
        <w:t>li</w:t>
      </w:r>
      <w:r>
        <w:t>czebność zbioru danych</w:t>
      </w:r>
    </w:p>
    <w:p w14:paraId="043AD012" w14:textId="77777777" w:rsidR="00C83AFB" w:rsidRDefault="00C83AFB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  <w:r>
        <w:t>µ</w:t>
      </w:r>
      <w:r>
        <w:tab/>
        <w:t>stopień przynależności do zbioru</w:t>
      </w:r>
    </w:p>
    <w:p w14:paraId="0B4020A7" w14:textId="77777777" w:rsidR="001345D1" w:rsidRDefault="001345D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</w:p>
    <w:p w14:paraId="1D7B270A" w14:textId="77777777" w:rsidR="001345D1" w:rsidRDefault="001345D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</w:p>
    <w:p w14:paraId="4F904CB7" w14:textId="77777777" w:rsidR="008D21A5" w:rsidRDefault="008D21A5" w:rsidP="006075E8">
      <w:pPr>
        <w:overflowPunct/>
        <w:autoSpaceDE/>
        <w:autoSpaceDN/>
        <w:adjustRightInd/>
        <w:textAlignment w:val="auto"/>
      </w:pPr>
    </w:p>
    <w:p w14:paraId="06971CD3" w14:textId="77777777" w:rsidR="00F57CBF" w:rsidRDefault="00F57CBF" w:rsidP="00F57CBF">
      <w:pPr>
        <w:pStyle w:val="Nagwek1"/>
        <w:numPr>
          <w:ilvl w:val="0"/>
          <w:numId w:val="0"/>
        </w:numPr>
        <w:spacing w:after="0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5FE1EC84" w14:textId="77777777" w:rsidR="009E291E" w:rsidRPr="008F36EE" w:rsidRDefault="009E291E" w:rsidP="009E291E">
      <w:pPr>
        <w:pStyle w:val="Nagwek1"/>
        <w:numPr>
          <w:ilvl w:val="0"/>
          <w:numId w:val="0"/>
        </w:numPr>
        <w:ind w:left="363"/>
      </w:pPr>
      <w:bookmarkStart w:id="12" w:name="_Toc183264838"/>
      <w:r>
        <w:lastRenderedPageBreak/>
        <w:t>Źródła</w:t>
      </w:r>
      <w:bookmarkEnd w:id="12"/>
    </w:p>
    <w:p w14:paraId="2CF03EF5" w14:textId="77777777" w:rsidR="00BA6B92" w:rsidRDefault="00BA6B92" w:rsidP="00BA6B92">
      <w:pPr>
        <w:overflowPunct/>
        <w:autoSpaceDE/>
        <w:autoSpaceDN/>
        <w:adjustRightInd/>
        <w:textAlignment w:val="auto"/>
      </w:pPr>
      <w:r>
        <w:t>Jeżeli w pracy konieczne jest umieszczenie długich fragmentów kodu źródłowego,</w:t>
      </w:r>
    </w:p>
    <w:p w14:paraId="13D95614" w14:textId="77777777" w:rsidR="00F57CBF" w:rsidRDefault="00BA6B92" w:rsidP="00AF340C">
      <w:pPr>
        <w:overflowPunct/>
        <w:autoSpaceDE/>
        <w:autoSpaceDN/>
        <w:adjustRightInd/>
        <w:textAlignment w:val="auto"/>
      </w:pPr>
      <w:r>
        <w:t xml:space="preserve">należy je </w:t>
      </w:r>
      <w:r w:rsidR="00AF340C">
        <w:t>przenieść do tego miejsca.</w:t>
      </w:r>
    </w:p>
    <w:p w14:paraId="2A1F701D" w14:textId="77777777" w:rsidR="00E156BE" w:rsidRDefault="00E156BE" w:rsidP="00BA6B92">
      <w:pPr>
        <w:overflowPunct/>
        <w:autoSpaceDE/>
        <w:autoSpaceDN/>
        <w:adjustRightInd/>
        <w:textAlignment w:val="auto"/>
      </w:pPr>
    </w:p>
    <w:p w14:paraId="03EFCA41" w14:textId="77777777" w:rsidR="00F57CBF" w:rsidRDefault="00F57CBF" w:rsidP="00BA6B92">
      <w:pPr>
        <w:overflowPunct/>
        <w:autoSpaceDE/>
        <w:autoSpaceDN/>
        <w:adjustRightInd/>
        <w:textAlignment w:val="auto"/>
      </w:pPr>
    </w:p>
    <w:p w14:paraId="5F96A722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5B95CD12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5220BBB2" w14:textId="77777777" w:rsidR="00F57CBF" w:rsidRDefault="009E291E" w:rsidP="00BA6B92">
      <w:pPr>
        <w:overflowPunct/>
        <w:autoSpaceDE/>
        <w:autoSpaceDN/>
        <w:adjustRightInd/>
        <w:textAlignment w:val="auto"/>
        <w:sectPr w:rsidR="00F57CBF" w:rsidSect="00C41D80">
          <w:headerReference w:type="default" r:id="rId34"/>
          <w:footnotePr>
            <w:numRestart w:val="eachPage"/>
          </w:footnotePr>
          <w:pgSz w:w="11907" w:h="16840" w:code="9"/>
          <w:pgMar w:top="1418" w:right="1418" w:bottom="1418" w:left="1701" w:header="709" w:footer="709" w:gutter="0"/>
          <w:cols w:space="708"/>
          <w:docGrid w:linePitch="326"/>
        </w:sectPr>
      </w:pPr>
      <w:r>
        <w:br w:type="page"/>
      </w:r>
    </w:p>
    <w:p w14:paraId="48734DEC" w14:textId="77777777" w:rsidR="00B97622" w:rsidRPr="005E07A9" w:rsidRDefault="006525AD" w:rsidP="008D21A5">
      <w:pPr>
        <w:pStyle w:val="Nagwek1"/>
        <w:numPr>
          <w:ilvl w:val="0"/>
          <w:numId w:val="0"/>
        </w:numPr>
        <w:ind w:left="363"/>
      </w:pPr>
      <w:bookmarkStart w:id="13" w:name="_Toc183264839"/>
      <w:r>
        <w:lastRenderedPageBreak/>
        <w:t>Lista dodatkowych plików, uzupełniających tekst pracy</w:t>
      </w:r>
      <w:bookmarkEnd w:id="13"/>
    </w:p>
    <w:p w14:paraId="6215ACB7" w14:textId="77777777" w:rsidR="00B97622" w:rsidRDefault="006525AD" w:rsidP="004F3E9B">
      <w:pPr>
        <w:pStyle w:val="Tekstpods"/>
      </w:pPr>
      <w:r>
        <w:t>W systemie, do pracy dołączono dodatkowe pliki</w:t>
      </w:r>
      <w:r w:rsidR="00E90BF1">
        <w:t xml:space="preserve"> zawierające</w:t>
      </w:r>
      <w:r w:rsidR="009E291E">
        <w:t>:</w:t>
      </w:r>
    </w:p>
    <w:p w14:paraId="40F1DF46" w14:textId="77777777" w:rsidR="00B97622" w:rsidRDefault="00B97622" w:rsidP="008154F1">
      <w:pPr>
        <w:pStyle w:val="Tekstpods"/>
        <w:numPr>
          <w:ilvl w:val="0"/>
          <w:numId w:val="8"/>
        </w:numPr>
        <w:ind w:left="709" w:hanging="357"/>
      </w:pPr>
      <w:r>
        <w:t>źródła programu,</w:t>
      </w:r>
    </w:p>
    <w:p w14:paraId="00133B32" w14:textId="77777777" w:rsidR="00B97622" w:rsidRDefault="009E291E" w:rsidP="008154F1">
      <w:pPr>
        <w:pStyle w:val="Tekstpods"/>
        <w:numPr>
          <w:ilvl w:val="0"/>
          <w:numId w:val="8"/>
        </w:numPr>
        <w:ind w:left="709" w:hanging="357"/>
      </w:pPr>
      <w:r>
        <w:t>dane testowe</w:t>
      </w:r>
    </w:p>
    <w:p w14:paraId="4513C6F8" w14:textId="77777777" w:rsidR="00E90BF1" w:rsidRDefault="00E90BF1" w:rsidP="008154F1">
      <w:pPr>
        <w:pStyle w:val="Tekstpods"/>
        <w:numPr>
          <w:ilvl w:val="0"/>
          <w:numId w:val="8"/>
        </w:numPr>
        <w:ind w:left="709" w:hanging="357"/>
      </w:pPr>
      <w:r>
        <w:t>film pokazujący działanie opracowanego oprogramow</w:t>
      </w:r>
      <w:r w:rsidR="007747D0">
        <w:t>ania lub</w:t>
      </w:r>
      <w:r w:rsidR="004F3E9B">
        <w:t xml:space="preserve"> zaprojektowanego i </w:t>
      </w:r>
      <w:r>
        <w:t>wykonanego urządzenia</w:t>
      </w:r>
      <w:r w:rsidR="004F3E9B">
        <w:t>,</w:t>
      </w:r>
    </w:p>
    <w:p w14:paraId="45170405" w14:textId="77777777" w:rsidR="004F3E9B" w:rsidRDefault="004F3E9B" w:rsidP="008154F1">
      <w:pPr>
        <w:pStyle w:val="Tekstpods"/>
        <w:numPr>
          <w:ilvl w:val="0"/>
          <w:numId w:val="8"/>
        </w:numPr>
        <w:ind w:left="709" w:hanging="357"/>
      </w:pPr>
      <w:r>
        <w:t xml:space="preserve">itp. </w:t>
      </w:r>
    </w:p>
    <w:p w14:paraId="13CB595B" w14:textId="77777777" w:rsidR="00F57CBF" w:rsidRDefault="00B97622" w:rsidP="00B97622">
      <w:pPr>
        <w:overflowPunct/>
        <w:autoSpaceDE/>
        <w:autoSpaceDN/>
        <w:adjustRightInd/>
        <w:textAlignment w:val="auto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5E07A9">
        <w:br w:type="page"/>
      </w:r>
    </w:p>
    <w:p w14:paraId="59302443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4" w:name="_Toc183264840"/>
      <w:r w:rsidRPr="008F36EE">
        <w:lastRenderedPageBreak/>
        <w:t>Spis rysunków</w:t>
      </w:r>
      <w:bookmarkEnd w:id="14"/>
    </w:p>
    <w:p w14:paraId="4B30BC5D" w14:textId="77777777" w:rsidR="009E291E" w:rsidRDefault="009E291E" w:rsidP="00577E2B">
      <w:pPr>
        <w:pStyle w:val="Spistreci2"/>
      </w:pPr>
      <w:r>
        <w:t>4.1</w:t>
      </w:r>
      <w:r>
        <w:tab/>
      </w:r>
      <w:r>
        <w:tab/>
        <w:t xml:space="preserve">Podpis rysunku </w:t>
      </w:r>
      <w:r w:rsidR="00577E2B">
        <w:t>jest pod rysunkiem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12</w:t>
      </w:r>
    </w:p>
    <w:p w14:paraId="25277508" w14:textId="77777777" w:rsidR="009E291E" w:rsidRDefault="009E291E" w:rsidP="00577E2B">
      <w:pPr>
        <w:pStyle w:val="Spistreci2"/>
      </w:pPr>
      <w:r>
        <w:t>5.1</w:t>
      </w:r>
      <w:r>
        <w:tab/>
        <w:t xml:space="preserve"> </w:t>
      </w:r>
      <w:r>
        <w:tab/>
      </w:r>
      <w:r w:rsidR="00577E2B">
        <w:t>Pseudokod w listings</w:t>
      </w:r>
      <w:r w:rsidR="00577E2B">
        <w:tab/>
      </w:r>
      <w:r w:rsidR="00577E2B">
        <w:tab/>
        <w:t xml:space="preserve"> 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14</w:t>
      </w:r>
    </w:p>
    <w:p w14:paraId="4002B560" w14:textId="77777777" w:rsidR="00577E2B" w:rsidRPr="00577E2B" w:rsidRDefault="00577E2B" w:rsidP="00577E2B">
      <w:pPr>
        <w:ind w:left="238"/>
      </w:pPr>
      <w:r>
        <w:t>5.2</w:t>
      </w:r>
      <w:r>
        <w:tab/>
      </w:r>
      <w:r>
        <w:tab/>
        <w:t>Pseudokod w minted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6D9C8D39" w14:textId="77777777" w:rsidR="007F7116" w:rsidRDefault="007F7116">
      <w:pPr>
        <w:overflowPunct/>
        <w:autoSpaceDE/>
        <w:autoSpaceDN/>
        <w:adjustRightInd/>
        <w:textAlignment w:val="auto"/>
      </w:pPr>
    </w:p>
    <w:p w14:paraId="675E05EE" w14:textId="77777777" w:rsidR="007F7116" w:rsidRDefault="007F7116">
      <w:pPr>
        <w:overflowPunct/>
        <w:autoSpaceDE/>
        <w:autoSpaceDN/>
        <w:adjustRightInd/>
        <w:textAlignment w:val="auto"/>
      </w:pPr>
    </w:p>
    <w:p w14:paraId="2FC17F8B" w14:textId="77777777" w:rsidR="007F7116" w:rsidRDefault="007F7116">
      <w:pPr>
        <w:overflowPunct/>
        <w:autoSpaceDE/>
        <w:autoSpaceDN/>
        <w:adjustRightInd/>
        <w:textAlignment w:val="auto"/>
      </w:pPr>
    </w:p>
    <w:p w14:paraId="0A4F7224" w14:textId="77777777" w:rsidR="007F7116" w:rsidRDefault="007F7116">
      <w:pPr>
        <w:overflowPunct/>
        <w:autoSpaceDE/>
        <w:autoSpaceDN/>
        <w:adjustRightInd/>
        <w:textAlignment w:val="auto"/>
      </w:pPr>
    </w:p>
    <w:p w14:paraId="5AE48A43" w14:textId="77777777" w:rsidR="007F7116" w:rsidRDefault="007F7116">
      <w:pPr>
        <w:overflowPunct/>
        <w:autoSpaceDE/>
        <w:autoSpaceDN/>
        <w:adjustRightInd/>
        <w:textAlignment w:val="auto"/>
      </w:pPr>
    </w:p>
    <w:p w14:paraId="50F40DEB" w14:textId="77777777" w:rsidR="00F57CBF" w:rsidRDefault="004148FD">
      <w:pPr>
        <w:overflowPunct/>
        <w:autoSpaceDE/>
        <w:autoSpaceDN/>
        <w:adjustRightInd/>
        <w:textAlignment w:val="auto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653EDA62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5" w:name="_Toc183264841"/>
      <w:r w:rsidRPr="008F36EE">
        <w:lastRenderedPageBreak/>
        <w:t>Spis tab</w:t>
      </w:r>
      <w:r w:rsidR="009E291E">
        <w:t>lic</w:t>
      </w:r>
      <w:bookmarkEnd w:id="15"/>
    </w:p>
    <w:p w14:paraId="6CE87737" w14:textId="77777777" w:rsidR="009E291E" w:rsidRDefault="009E291E" w:rsidP="00577E2B">
      <w:pPr>
        <w:pStyle w:val="Spistreci2"/>
      </w:pPr>
      <w:r>
        <w:t>6.1</w:t>
      </w:r>
      <w:r>
        <w:tab/>
      </w:r>
      <w:r>
        <w:tab/>
        <w:t>Opis</w:t>
      </w:r>
      <w:r w:rsidR="00577E2B">
        <w:t xml:space="preserve"> tabeli nad nią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16</w:t>
      </w:r>
    </w:p>
    <w:p w14:paraId="77A52294" w14:textId="77777777" w:rsidR="009E291E" w:rsidRPr="009E291E" w:rsidRDefault="009E291E" w:rsidP="009E291E">
      <w:pPr>
        <w:pStyle w:val="Tekstpods"/>
      </w:pPr>
    </w:p>
    <w:p w14:paraId="007DCDA8" w14:textId="77777777" w:rsidR="004148FD" w:rsidRPr="004148FD" w:rsidRDefault="004148FD" w:rsidP="004148FD">
      <w:pPr>
        <w:pStyle w:val="Tekstpods"/>
      </w:pPr>
    </w:p>
    <w:sectPr w:rsidR="004148FD" w:rsidRPr="004148FD" w:rsidSect="00C41D80">
      <w:footnotePr>
        <w:numRestart w:val="eachPage"/>
      </w:footnotePr>
      <w:pgSz w:w="11907" w:h="16840" w:code="9"/>
      <w:pgMar w:top="1418" w:right="1418" w:bottom="1418" w:left="1701" w:header="709" w:footer="76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42D34" w14:textId="77777777" w:rsidR="005A4432" w:rsidRDefault="005A4432">
      <w:r>
        <w:separator/>
      </w:r>
    </w:p>
    <w:p w14:paraId="1196DECA" w14:textId="77777777" w:rsidR="005A4432" w:rsidRDefault="005A4432"/>
  </w:endnote>
  <w:endnote w:type="continuationSeparator" w:id="0">
    <w:p w14:paraId="2CA0FEDB" w14:textId="77777777" w:rsidR="005A4432" w:rsidRDefault="005A4432">
      <w:r>
        <w:continuationSeparator/>
      </w:r>
    </w:p>
    <w:p w14:paraId="375DE483" w14:textId="77777777" w:rsidR="005A4432" w:rsidRDefault="005A4432"/>
  </w:endnote>
  <w:endnote w:type="continuationNotice" w:id="1">
    <w:p w14:paraId="2B9A3EC4" w14:textId="77777777" w:rsidR="005A4432" w:rsidRDefault="005A44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5725022"/>
      <w:docPartObj>
        <w:docPartGallery w:val="Page Numbers (Bottom of Page)"/>
        <w:docPartUnique/>
      </w:docPartObj>
    </w:sdtPr>
    <w:sdtContent>
      <w:p w14:paraId="3440F4A9" w14:textId="77777777"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23</w:t>
        </w:r>
        <w:r>
          <w:fldChar w:fldCharType="end"/>
        </w:r>
      </w:p>
    </w:sdtContent>
  </w:sdt>
  <w:p w14:paraId="187F57B8" w14:textId="77777777" w:rsidR="00EB5975" w:rsidRDefault="00EB597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8280198"/>
      <w:docPartObj>
        <w:docPartGallery w:val="Page Numbers (Bottom of Page)"/>
        <w:docPartUnique/>
      </w:docPartObj>
    </w:sdtPr>
    <w:sdtContent>
      <w:p w14:paraId="6D515999" w14:textId="77777777"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20</w:t>
        </w:r>
        <w:r>
          <w:fldChar w:fldCharType="end"/>
        </w:r>
      </w:p>
    </w:sdtContent>
  </w:sdt>
  <w:p w14:paraId="3DD355C9" w14:textId="77777777" w:rsidR="00EB5975" w:rsidRDefault="00EB59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B0F33" w14:textId="77777777" w:rsidR="005A4432" w:rsidRDefault="005A4432">
      <w:r>
        <w:separator/>
      </w:r>
    </w:p>
    <w:p w14:paraId="47C30B11" w14:textId="77777777" w:rsidR="005A4432" w:rsidRDefault="005A4432"/>
  </w:footnote>
  <w:footnote w:type="continuationSeparator" w:id="0">
    <w:p w14:paraId="459615EB" w14:textId="77777777" w:rsidR="005A4432" w:rsidRDefault="005A4432">
      <w:r>
        <w:continuationSeparator/>
      </w:r>
    </w:p>
    <w:p w14:paraId="29D3ABC5" w14:textId="77777777" w:rsidR="005A4432" w:rsidRDefault="005A4432"/>
  </w:footnote>
  <w:footnote w:type="continuationNotice" w:id="1">
    <w:p w14:paraId="703FC4AC" w14:textId="77777777" w:rsidR="005A4432" w:rsidRDefault="005A44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2F770" w14:textId="77777777" w:rsidR="001D381A" w:rsidRDefault="00F02830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450EA2D7" w14:textId="77777777" w:rsidR="00CE7E65" w:rsidRDefault="00CE7E65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14661" w14:textId="77777777" w:rsidR="007F7116" w:rsidRDefault="00000000" w:rsidP="007F7116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5153850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F7116">
          <w:rPr>
            <w:rStyle w:val="Numerstrony"/>
          </w:rPr>
          <w:t>Imię i Nazwisko Autora</w:t>
        </w:r>
      </w:sdtContent>
    </w:sdt>
  </w:p>
  <w:p w14:paraId="74869460" w14:textId="77777777" w:rsidR="00A61F08" w:rsidRPr="00007369" w:rsidRDefault="00A61F08" w:rsidP="00007369">
    <w:pPr>
      <w:pStyle w:val="Nagwek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19960" w14:textId="77777777" w:rsidR="00E40D7B" w:rsidRDefault="001948F1" w:rsidP="006C2774">
    <w:pPr>
      <w:pStyle w:val="Nagwek"/>
      <w:tabs>
        <w:tab w:val="clear" w:pos="9027"/>
        <w:tab w:val="left" w:pos="3075"/>
        <w:tab w:val="center" w:pos="3686"/>
        <w:tab w:val="right" w:pos="8789"/>
      </w:tabs>
      <w:jc w:val="right"/>
    </w:pPr>
    <w:r>
      <w:t>[Tytuł rozdziału]</w:t>
    </w:r>
  </w:p>
  <w:p w14:paraId="1A81F0B1" w14:textId="77777777" w:rsidR="00ED2918" w:rsidRDefault="00ED2918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25AC7" w14:textId="77777777" w:rsidR="0000736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4632835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07369">
          <w:rPr>
            <w:rStyle w:val="Numerstrony"/>
          </w:rPr>
          <w:t>Imię i Nazwisko Autora</w:t>
        </w:r>
      </w:sdtContent>
    </w:sdt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2DD96" w14:textId="77777777" w:rsidR="00E40D7B" w:rsidRDefault="00E40D7B" w:rsidP="00F57CBF">
    <w:pPr>
      <w:pStyle w:val="Nagwek"/>
      <w:tabs>
        <w:tab w:val="left" w:pos="3075"/>
        <w:tab w:val="center" w:pos="3686"/>
      </w:tabs>
      <w:jc w:val="cent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2A365" w14:textId="77777777" w:rsidR="00E40D7B" w:rsidRDefault="00E40D7B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C6B09" w14:textId="77777777" w:rsidR="00C41D80" w:rsidRDefault="00C41D80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CD99C" w14:textId="77777777" w:rsidR="00CE7E65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76915708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301C5">
          <w:rPr>
            <w:rStyle w:val="Numerstrony"/>
          </w:rPr>
          <w:t>Imię i Nazwisko Autora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1B6A6" w14:textId="77777777" w:rsidR="00EB5975" w:rsidRDefault="00EB5975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2908EB2C" w14:textId="77777777" w:rsidR="00EB5975" w:rsidRDefault="00EB597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887FD" w14:textId="77777777" w:rsidR="00D6538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96341642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B08B1">
          <w:rPr>
            <w:rStyle w:val="Numerstrony"/>
          </w:rPr>
          <w:t>Imię i Nazwisko Autora</w:t>
        </w:r>
      </w:sdtContent>
    </w:sdt>
  </w:p>
  <w:p w14:paraId="56EE48EE" w14:textId="77777777" w:rsidR="00D65389" w:rsidRDefault="00D6538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6E19E" w14:textId="77777777" w:rsidR="0004418F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57128204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301C5">
          <w:rPr>
            <w:rStyle w:val="Numerstrony"/>
          </w:rPr>
          <w:t>Imię i Nazwisko Autora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7EEB4" w14:textId="77777777" w:rsidR="0004418F" w:rsidRDefault="0004418F" w:rsidP="006C2774">
    <w:pPr>
      <w:pStyle w:val="Nagwek"/>
      <w:tabs>
        <w:tab w:val="clear" w:pos="9027"/>
        <w:tab w:val="center" w:pos="3686"/>
        <w:tab w:val="right" w:pos="8789"/>
      </w:tabs>
      <w:jc w:val="right"/>
    </w:pPr>
    <w:r>
      <w:t>[</w:t>
    </w:r>
    <w:r w:rsidR="00C11B24">
      <w:t>Tytuł rozdziału</w:t>
    </w:r>
    <w:r>
      <w:t>]</w:t>
    </w:r>
  </w:p>
  <w:p w14:paraId="121FD38A" w14:textId="77777777" w:rsidR="0004418F" w:rsidRDefault="0004418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7728D" w14:textId="77777777" w:rsidR="0004418F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58415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4418F">
          <w:rPr>
            <w:rStyle w:val="Numerstrony"/>
          </w:rPr>
          <w:t>Imię i Nazwisko Autora</w:t>
        </w:r>
      </w:sdtContent>
    </w:sdt>
  </w:p>
  <w:p w14:paraId="717AAFBA" w14:textId="77777777" w:rsidR="0004418F" w:rsidRDefault="0004418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85722" w14:textId="77777777" w:rsidR="00165DA0" w:rsidRPr="001948F1" w:rsidRDefault="001948F1" w:rsidP="001948F1">
    <w:pPr>
      <w:pStyle w:val="Nagwek"/>
      <w:tabs>
        <w:tab w:val="clear" w:pos="9027"/>
        <w:tab w:val="center" w:pos="3686"/>
        <w:tab w:val="right" w:pos="8789"/>
      </w:tabs>
      <w:jc w:val="right"/>
    </w:pPr>
    <w:r>
      <w:t>[Tytuł rozdziału]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7C27A" w14:textId="77777777" w:rsidR="00E40D7B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95470552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E40D7B">
          <w:rPr>
            <w:rStyle w:val="Numerstrony"/>
          </w:rPr>
          <w:t>Imię i Nazwisko Autora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6453E58"/>
    <w:multiLevelType w:val="multilevel"/>
    <w:tmpl w:val="D90E7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FA22AF"/>
    <w:multiLevelType w:val="hybridMultilevel"/>
    <w:tmpl w:val="F95CCA76"/>
    <w:lvl w:ilvl="0" w:tplc="8AF080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C5FD8"/>
    <w:multiLevelType w:val="hybridMultilevel"/>
    <w:tmpl w:val="38D6D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2" w15:restartNumberingAfterBreak="0">
    <w:nsid w:val="2F05F8C1"/>
    <w:multiLevelType w:val="hybridMultilevel"/>
    <w:tmpl w:val="57F0F936"/>
    <w:lvl w:ilvl="0" w:tplc="3A9E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A7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B40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6E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F47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8A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06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82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EC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E7A8E"/>
    <w:multiLevelType w:val="hybridMultilevel"/>
    <w:tmpl w:val="DFE606D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 w15:restartNumberingAfterBreak="0">
    <w:nsid w:val="31E2640B"/>
    <w:multiLevelType w:val="multilevel"/>
    <w:tmpl w:val="A5EE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963740"/>
    <w:multiLevelType w:val="multilevel"/>
    <w:tmpl w:val="9DA6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7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8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9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0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48A50"/>
    <w:multiLevelType w:val="hybridMultilevel"/>
    <w:tmpl w:val="39B8DA64"/>
    <w:lvl w:ilvl="0" w:tplc="B1A0B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6B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4B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0E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69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A8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12D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540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C6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3" w15:restartNumberingAfterBreak="0">
    <w:nsid w:val="53B6C604"/>
    <w:multiLevelType w:val="hybridMultilevel"/>
    <w:tmpl w:val="20DE355C"/>
    <w:lvl w:ilvl="0" w:tplc="774AA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4D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A9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43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E3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2CD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A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E0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62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 w15:restartNumberingAfterBreak="0">
    <w:nsid w:val="553A5E74"/>
    <w:multiLevelType w:val="multilevel"/>
    <w:tmpl w:val="AFE6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B83BCC"/>
    <w:multiLevelType w:val="multilevel"/>
    <w:tmpl w:val="80B4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42532C"/>
    <w:multiLevelType w:val="hybridMultilevel"/>
    <w:tmpl w:val="2848B3E2"/>
    <w:lvl w:ilvl="0" w:tplc="9BA22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0C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43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AC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2D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7AE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84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A5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8E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E8DF6"/>
    <w:multiLevelType w:val="hybridMultilevel"/>
    <w:tmpl w:val="CFBCE502"/>
    <w:lvl w:ilvl="0" w:tplc="2A7E6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5AD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6D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0F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8C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07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0D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CC3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6A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2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16503"/>
    <w:multiLevelType w:val="hybridMultilevel"/>
    <w:tmpl w:val="C90C7C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2E24BD"/>
    <w:multiLevelType w:val="multilevel"/>
    <w:tmpl w:val="5B00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21BE0D"/>
    <w:multiLevelType w:val="hybridMultilevel"/>
    <w:tmpl w:val="C69E55F0"/>
    <w:lvl w:ilvl="0" w:tplc="2ED63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28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A6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6B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E6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0D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46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8B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B0B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7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8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39" w15:restartNumberingAfterBreak="0">
    <w:nsid w:val="7E0D7FA9"/>
    <w:multiLevelType w:val="hybridMultilevel"/>
    <w:tmpl w:val="9022D5F4"/>
    <w:lvl w:ilvl="0" w:tplc="C8969D74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7449C"/>
    <w:multiLevelType w:val="hybridMultilevel"/>
    <w:tmpl w:val="BE0E9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282471">
    <w:abstractNumId w:val="21"/>
  </w:num>
  <w:num w:numId="2" w16cid:durableId="359206287">
    <w:abstractNumId w:val="29"/>
  </w:num>
  <w:num w:numId="3" w16cid:durableId="684601517">
    <w:abstractNumId w:val="35"/>
  </w:num>
  <w:num w:numId="4" w16cid:durableId="1905412613">
    <w:abstractNumId w:val="12"/>
  </w:num>
  <w:num w:numId="5" w16cid:durableId="1788348586">
    <w:abstractNumId w:val="28"/>
  </w:num>
  <w:num w:numId="6" w16cid:durableId="1594046426">
    <w:abstractNumId w:val="23"/>
  </w:num>
  <w:num w:numId="7" w16cid:durableId="1245916547">
    <w:abstractNumId w:val="0"/>
  </w:num>
  <w:num w:numId="8" w16cid:durableId="1411778231">
    <w:abstractNumId w:val="37"/>
  </w:num>
  <w:num w:numId="9" w16cid:durableId="995574308">
    <w:abstractNumId w:val="39"/>
  </w:num>
  <w:num w:numId="10" w16cid:durableId="1029722965">
    <w:abstractNumId w:val="10"/>
  </w:num>
  <w:num w:numId="11" w16cid:durableId="946741625">
    <w:abstractNumId w:val="40"/>
  </w:num>
  <w:num w:numId="12" w16cid:durableId="1542596701">
    <w:abstractNumId w:val="33"/>
  </w:num>
  <w:num w:numId="13" w16cid:durableId="1988970885">
    <w:abstractNumId w:val="13"/>
  </w:num>
  <w:num w:numId="14" w16cid:durableId="545216668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5" w16cid:durableId="677393901">
    <w:abstractNumId w:val="38"/>
  </w:num>
  <w:num w:numId="16" w16cid:durableId="57292050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17" w16cid:durableId="931282558">
    <w:abstractNumId w:val="16"/>
  </w:num>
  <w:num w:numId="18" w16cid:durableId="1294866526">
    <w:abstractNumId w:val="26"/>
  </w:num>
  <w:num w:numId="19" w16cid:durableId="1910263401">
    <w:abstractNumId w:val="2"/>
  </w:num>
  <w:num w:numId="20" w16cid:durableId="235864836">
    <w:abstractNumId w:val="4"/>
  </w:num>
  <w:num w:numId="21" w16cid:durableId="1301110448">
    <w:abstractNumId w:val="31"/>
  </w:num>
  <w:num w:numId="22" w16cid:durableId="1783109865">
    <w:abstractNumId w:val="18"/>
  </w:num>
  <w:num w:numId="23" w16cid:durableId="524447660">
    <w:abstractNumId w:val="19"/>
  </w:num>
  <w:num w:numId="24" w16cid:durableId="431047366">
    <w:abstractNumId w:val="7"/>
  </w:num>
  <w:num w:numId="25" w16cid:durableId="1307778230">
    <w:abstractNumId w:val="24"/>
  </w:num>
  <w:num w:numId="26" w16cid:durableId="1581329379">
    <w:abstractNumId w:val="20"/>
  </w:num>
  <w:num w:numId="27" w16cid:durableId="1106731244">
    <w:abstractNumId w:val="9"/>
  </w:num>
  <w:num w:numId="28" w16cid:durableId="800268016">
    <w:abstractNumId w:val="6"/>
  </w:num>
  <w:num w:numId="29" w16cid:durableId="702629338">
    <w:abstractNumId w:val="8"/>
  </w:num>
  <w:num w:numId="30" w16cid:durableId="1656446828">
    <w:abstractNumId w:val="22"/>
  </w:num>
  <w:num w:numId="31" w16cid:durableId="288433562">
    <w:abstractNumId w:val="17"/>
  </w:num>
  <w:num w:numId="32" w16cid:durableId="715159533">
    <w:abstractNumId w:val="36"/>
  </w:num>
  <w:num w:numId="33" w16cid:durableId="417680002">
    <w:abstractNumId w:val="11"/>
  </w:num>
  <w:num w:numId="34" w16cid:durableId="231695276">
    <w:abstractNumId w:val="30"/>
  </w:num>
  <w:num w:numId="35" w16cid:durableId="1614247034">
    <w:abstractNumId w:val="32"/>
  </w:num>
  <w:num w:numId="36" w16cid:durableId="1735394135">
    <w:abstractNumId w:val="5"/>
  </w:num>
  <w:num w:numId="37" w16cid:durableId="1961186608">
    <w:abstractNumId w:val="25"/>
  </w:num>
  <w:num w:numId="38" w16cid:durableId="2071462695">
    <w:abstractNumId w:val="15"/>
  </w:num>
  <w:num w:numId="39" w16cid:durableId="1680280009">
    <w:abstractNumId w:val="14"/>
  </w:num>
  <w:num w:numId="40" w16cid:durableId="320158172">
    <w:abstractNumId w:val="3"/>
  </w:num>
  <w:num w:numId="41" w16cid:durableId="279118614">
    <w:abstractNumId w:val="27"/>
  </w:num>
  <w:num w:numId="42" w16cid:durableId="1822578919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attachedTemplate r:id="rId1"/>
  <w:defaultTabStop w:val="357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EC"/>
    <w:rsid w:val="000005BB"/>
    <w:rsid w:val="00000F65"/>
    <w:rsid w:val="00005794"/>
    <w:rsid w:val="00007369"/>
    <w:rsid w:val="00007DFF"/>
    <w:rsid w:val="00015188"/>
    <w:rsid w:val="00022399"/>
    <w:rsid w:val="00024E47"/>
    <w:rsid w:val="00031835"/>
    <w:rsid w:val="00031CBD"/>
    <w:rsid w:val="000330A9"/>
    <w:rsid w:val="00036921"/>
    <w:rsid w:val="00044067"/>
    <w:rsid w:val="0004418F"/>
    <w:rsid w:val="000445E3"/>
    <w:rsid w:val="000522E3"/>
    <w:rsid w:val="0006041E"/>
    <w:rsid w:val="00061726"/>
    <w:rsid w:val="00072A89"/>
    <w:rsid w:val="0007457B"/>
    <w:rsid w:val="0008690D"/>
    <w:rsid w:val="0009262B"/>
    <w:rsid w:val="000A3FDE"/>
    <w:rsid w:val="000A6BCB"/>
    <w:rsid w:val="000B42E6"/>
    <w:rsid w:val="000B5E7F"/>
    <w:rsid w:val="000B746B"/>
    <w:rsid w:val="000C4AC0"/>
    <w:rsid w:val="000D015A"/>
    <w:rsid w:val="000D0B10"/>
    <w:rsid w:val="000D3519"/>
    <w:rsid w:val="000D443D"/>
    <w:rsid w:val="000D5EB8"/>
    <w:rsid w:val="000D7493"/>
    <w:rsid w:val="000E701A"/>
    <w:rsid w:val="000E70D9"/>
    <w:rsid w:val="000F081F"/>
    <w:rsid w:val="000F219D"/>
    <w:rsid w:val="000F445A"/>
    <w:rsid w:val="000F5D99"/>
    <w:rsid w:val="00101EEA"/>
    <w:rsid w:val="00130A42"/>
    <w:rsid w:val="001345D1"/>
    <w:rsid w:val="00134CD9"/>
    <w:rsid w:val="00136D9E"/>
    <w:rsid w:val="00165DA0"/>
    <w:rsid w:val="001706F4"/>
    <w:rsid w:val="00174E3D"/>
    <w:rsid w:val="001778A2"/>
    <w:rsid w:val="00184033"/>
    <w:rsid w:val="001948F1"/>
    <w:rsid w:val="00197CE2"/>
    <w:rsid w:val="001A55FB"/>
    <w:rsid w:val="001A791D"/>
    <w:rsid w:val="001A7D78"/>
    <w:rsid w:val="001B2688"/>
    <w:rsid w:val="001B2DDA"/>
    <w:rsid w:val="001B54B6"/>
    <w:rsid w:val="001C7D45"/>
    <w:rsid w:val="001D0BC8"/>
    <w:rsid w:val="001D381A"/>
    <w:rsid w:val="001E1E27"/>
    <w:rsid w:val="001E2842"/>
    <w:rsid w:val="001E541C"/>
    <w:rsid w:val="001F155D"/>
    <w:rsid w:val="001F24F6"/>
    <w:rsid w:val="001F365E"/>
    <w:rsid w:val="001F405A"/>
    <w:rsid w:val="001F7EF9"/>
    <w:rsid w:val="002009A6"/>
    <w:rsid w:val="0021065D"/>
    <w:rsid w:val="00220118"/>
    <w:rsid w:val="00220C1E"/>
    <w:rsid w:val="00240636"/>
    <w:rsid w:val="00275255"/>
    <w:rsid w:val="0027530F"/>
    <w:rsid w:val="00281DE8"/>
    <w:rsid w:val="00287404"/>
    <w:rsid w:val="00287A4E"/>
    <w:rsid w:val="002965CB"/>
    <w:rsid w:val="00296B07"/>
    <w:rsid w:val="002A0BBC"/>
    <w:rsid w:val="002C2558"/>
    <w:rsid w:val="002C42DB"/>
    <w:rsid w:val="002C4948"/>
    <w:rsid w:val="002C6B19"/>
    <w:rsid w:val="002D4E1B"/>
    <w:rsid w:val="002D6611"/>
    <w:rsid w:val="002E686D"/>
    <w:rsid w:val="002E7BE5"/>
    <w:rsid w:val="00300345"/>
    <w:rsid w:val="00306682"/>
    <w:rsid w:val="00320CC2"/>
    <w:rsid w:val="0033071F"/>
    <w:rsid w:val="00331567"/>
    <w:rsid w:val="003401CC"/>
    <w:rsid w:val="003437A9"/>
    <w:rsid w:val="003454B4"/>
    <w:rsid w:val="0035050B"/>
    <w:rsid w:val="00352A68"/>
    <w:rsid w:val="00361C03"/>
    <w:rsid w:val="00386B5E"/>
    <w:rsid w:val="00390834"/>
    <w:rsid w:val="00394A69"/>
    <w:rsid w:val="003A2DDC"/>
    <w:rsid w:val="003B4CEE"/>
    <w:rsid w:val="003B51E8"/>
    <w:rsid w:val="003C473F"/>
    <w:rsid w:val="003D0CDB"/>
    <w:rsid w:val="003E068B"/>
    <w:rsid w:val="003E0A13"/>
    <w:rsid w:val="003E3AAC"/>
    <w:rsid w:val="003E69A8"/>
    <w:rsid w:val="003E71E1"/>
    <w:rsid w:val="003F5DCC"/>
    <w:rsid w:val="00410F5D"/>
    <w:rsid w:val="00412D54"/>
    <w:rsid w:val="00413179"/>
    <w:rsid w:val="004148FD"/>
    <w:rsid w:val="00416587"/>
    <w:rsid w:val="0043387F"/>
    <w:rsid w:val="004375D0"/>
    <w:rsid w:val="004400A8"/>
    <w:rsid w:val="004441D5"/>
    <w:rsid w:val="00452B64"/>
    <w:rsid w:val="004628E3"/>
    <w:rsid w:val="00464795"/>
    <w:rsid w:val="00472227"/>
    <w:rsid w:val="00484934"/>
    <w:rsid w:val="004878A6"/>
    <w:rsid w:val="004A2885"/>
    <w:rsid w:val="004A7FC0"/>
    <w:rsid w:val="004B38A6"/>
    <w:rsid w:val="004C32B2"/>
    <w:rsid w:val="004D2914"/>
    <w:rsid w:val="004F3E9B"/>
    <w:rsid w:val="00507362"/>
    <w:rsid w:val="005074D2"/>
    <w:rsid w:val="00523611"/>
    <w:rsid w:val="0052773D"/>
    <w:rsid w:val="00530F49"/>
    <w:rsid w:val="005366D1"/>
    <w:rsid w:val="005458F4"/>
    <w:rsid w:val="005513E5"/>
    <w:rsid w:val="00551EF2"/>
    <w:rsid w:val="00552968"/>
    <w:rsid w:val="00560CD9"/>
    <w:rsid w:val="00563199"/>
    <w:rsid w:val="00566B89"/>
    <w:rsid w:val="005675DC"/>
    <w:rsid w:val="005702C4"/>
    <w:rsid w:val="0057368E"/>
    <w:rsid w:val="00577E2B"/>
    <w:rsid w:val="00582A81"/>
    <w:rsid w:val="005831FE"/>
    <w:rsid w:val="00593992"/>
    <w:rsid w:val="005970BF"/>
    <w:rsid w:val="005A01C9"/>
    <w:rsid w:val="005A4432"/>
    <w:rsid w:val="005A77F5"/>
    <w:rsid w:val="005A7B4C"/>
    <w:rsid w:val="005B10D3"/>
    <w:rsid w:val="005B6E5D"/>
    <w:rsid w:val="005C6136"/>
    <w:rsid w:val="005C72D1"/>
    <w:rsid w:val="005D5ED5"/>
    <w:rsid w:val="005D6E8E"/>
    <w:rsid w:val="005E07A9"/>
    <w:rsid w:val="005E3BBC"/>
    <w:rsid w:val="005F4C24"/>
    <w:rsid w:val="006041CB"/>
    <w:rsid w:val="00612C18"/>
    <w:rsid w:val="00614F62"/>
    <w:rsid w:val="00622C41"/>
    <w:rsid w:val="006317C8"/>
    <w:rsid w:val="0063274C"/>
    <w:rsid w:val="00632F2C"/>
    <w:rsid w:val="006344B1"/>
    <w:rsid w:val="00650EFD"/>
    <w:rsid w:val="00651688"/>
    <w:rsid w:val="006525AD"/>
    <w:rsid w:val="00660ABE"/>
    <w:rsid w:val="00663561"/>
    <w:rsid w:val="006664F1"/>
    <w:rsid w:val="00673450"/>
    <w:rsid w:val="0068164F"/>
    <w:rsid w:val="006818F4"/>
    <w:rsid w:val="00682443"/>
    <w:rsid w:val="00690286"/>
    <w:rsid w:val="006A41EA"/>
    <w:rsid w:val="006C2774"/>
    <w:rsid w:val="006C766F"/>
    <w:rsid w:val="006E1D5C"/>
    <w:rsid w:val="006E1E1E"/>
    <w:rsid w:val="006F2CA8"/>
    <w:rsid w:val="006F6503"/>
    <w:rsid w:val="00700C20"/>
    <w:rsid w:val="00701D68"/>
    <w:rsid w:val="00703A7E"/>
    <w:rsid w:val="0070480A"/>
    <w:rsid w:val="007125BF"/>
    <w:rsid w:val="007138F0"/>
    <w:rsid w:val="00721100"/>
    <w:rsid w:val="007255DF"/>
    <w:rsid w:val="0073128A"/>
    <w:rsid w:val="00734538"/>
    <w:rsid w:val="00737453"/>
    <w:rsid w:val="00740F18"/>
    <w:rsid w:val="007515D2"/>
    <w:rsid w:val="00756AB7"/>
    <w:rsid w:val="00757BFB"/>
    <w:rsid w:val="00765CAC"/>
    <w:rsid w:val="00765D00"/>
    <w:rsid w:val="00767540"/>
    <w:rsid w:val="00771981"/>
    <w:rsid w:val="007747D0"/>
    <w:rsid w:val="00776BE9"/>
    <w:rsid w:val="00777AEC"/>
    <w:rsid w:val="00780A17"/>
    <w:rsid w:val="0078489A"/>
    <w:rsid w:val="00784EEF"/>
    <w:rsid w:val="007907B7"/>
    <w:rsid w:val="007911B6"/>
    <w:rsid w:val="007B026C"/>
    <w:rsid w:val="007B08B1"/>
    <w:rsid w:val="007B1B80"/>
    <w:rsid w:val="007D47E3"/>
    <w:rsid w:val="007E191F"/>
    <w:rsid w:val="007F7116"/>
    <w:rsid w:val="00811F27"/>
    <w:rsid w:val="008154F1"/>
    <w:rsid w:val="00816AF9"/>
    <w:rsid w:val="008175D6"/>
    <w:rsid w:val="00821E2F"/>
    <w:rsid w:val="0083043B"/>
    <w:rsid w:val="0083084C"/>
    <w:rsid w:val="00831E51"/>
    <w:rsid w:val="00843794"/>
    <w:rsid w:val="0084491A"/>
    <w:rsid w:val="00850646"/>
    <w:rsid w:val="00850EB5"/>
    <w:rsid w:val="00856C74"/>
    <w:rsid w:val="00857AC9"/>
    <w:rsid w:val="00867954"/>
    <w:rsid w:val="00883768"/>
    <w:rsid w:val="00885BED"/>
    <w:rsid w:val="0089065D"/>
    <w:rsid w:val="008957FA"/>
    <w:rsid w:val="00897538"/>
    <w:rsid w:val="008A4152"/>
    <w:rsid w:val="008A6306"/>
    <w:rsid w:val="008B1592"/>
    <w:rsid w:val="008B4AE7"/>
    <w:rsid w:val="008C17A3"/>
    <w:rsid w:val="008C6824"/>
    <w:rsid w:val="008D21A5"/>
    <w:rsid w:val="008D414E"/>
    <w:rsid w:val="008E0082"/>
    <w:rsid w:val="008E35C5"/>
    <w:rsid w:val="008F2D23"/>
    <w:rsid w:val="008F36EE"/>
    <w:rsid w:val="00900058"/>
    <w:rsid w:val="00904161"/>
    <w:rsid w:val="00911122"/>
    <w:rsid w:val="00915BB1"/>
    <w:rsid w:val="00916256"/>
    <w:rsid w:val="0091796A"/>
    <w:rsid w:val="00925A51"/>
    <w:rsid w:val="0092627D"/>
    <w:rsid w:val="0094207D"/>
    <w:rsid w:val="00942C8B"/>
    <w:rsid w:val="00947912"/>
    <w:rsid w:val="00947A79"/>
    <w:rsid w:val="009510EA"/>
    <w:rsid w:val="009521C8"/>
    <w:rsid w:val="00964566"/>
    <w:rsid w:val="00965955"/>
    <w:rsid w:val="00985857"/>
    <w:rsid w:val="009B266C"/>
    <w:rsid w:val="009D1D76"/>
    <w:rsid w:val="009E291E"/>
    <w:rsid w:val="009F5619"/>
    <w:rsid w:val="00A11D7B"/>
    <w:rsid w:val="00A1422F"/>
    <w:rsid w:val="00A221E6"/>
    <w:rsid w:val="00A2719C"/>
    <w:rsid w:val="00A301C5"/>
    <w:rsid w:val="00A31A99"/>
    <w:rsid w:val="00A32A52"/>
    <w:rsid w:val="00A44F6A"/>
    <w:rsid w:val="00A450DA"/>
    <w:rsid w:val="00A57457"/>
    <w:rsid w:val="00A61F08"/>
    <w:rsid w:val="00A62E3B"/>
    <w:rsid w:val="00A658EA"/>
    <w:rsid w:val="00A70EA3"/>
    <w:rsid w:val="00A91BF9"/>
    <w:rsid w:val="00AA20E7"/>
    <w:rsid w:val="00AA23B8"/>
    <w:rsid w:val="00AA487D"/>
    <w:rsid w:val="00AB20D1"/>
    <w:rsid w:val="00AE117A"/>
    <w:rsid w:val="00AF340C"/>
    <w:rsid w:val="00AF5495"/>
    <w:rsid w:val="00B10D71"/>
    <w:rsid w:val="00B14B67"/>
    <w:rsid w:val="00B2284A"/>
    <w:rsid w:val="00B24E03"/>
    <w:rsid w:val="00B26799"/>
    <w:rsid w:val="00B379B1"/>
    <w:rsid w:val="00B40EDE"/>
    <w:rsid w:val="00B47645"/>
    <w:rsid w:val="00B530E3"/>
    <w:rsid w:val="00B7046B"/>
    <w:rsid w:val="00B73634"/>
    <w:rsid w:val="00B82384"/>
    <w:rsid w:val="00B860E0"/>
    <w:rsid w:val="00B86B94"/>
    <w:rsid w:val="00B97622"/>
    <w:rsid w:val="00BA6B92"/>
    <w:rsid w:val="00BB6C72"/>
    <w:rsid w:val="00BC0FA5"/>
    <w:rsid w:val="00BC1392"/>
    <w:rsid w:val="00BC15C9"/>
    <w:rsid w:val="00BD0DD4"/>
    <w:rsid w:val="00BF2F14"/>
    <w:rsid w:val="00BF3581"/>
    <w:rsid w:val="00BF568D"/>
    <w:rsid w:val="00C01925"/>
    <w:rsid w:val="00C04028"/>
    <w:rsid w:val="00C058B2"/>
    <w:rsid w:val="00C059FB"/>
    <w:rsid w:val="00C11B24"/>
    <w:rsid w:val="00C1384C"/>
    <w:rsid w:val="00C145CF"/>
    <w:rsid w:val="00C17CEA"/>
    <w:rsid w:val="00C228EF"/>
    <w:rsid w:val="00C22B42"/>
    <w:rsid w:val="00C301F4"/>
    <w:rsid w:val="00C3324F"/>
    <w:rsid w:val="00C3719A"/>
    <w:rsid w:val="00C41D80"/>
    <w:rsid w:val="00C55252"/>
    <w:rsid w:val="00C60B2E"/>
    <w:rsid w:val="00C72154"/>
    <w:rsid w:val="00C8002D"/>
    <w:rsid w:val="00C82D59"/>
    <w:rsid w:val="00C83AFB"/>
    <w:rsid w:val="00C85A95"/>
    <w:rsid w:val="00C8654E"/>
    <w:rsid w:val="00C868F9"/>
    <w:rsid w:val="00C93F01"/>
    <w:rsid w:val="00CA19C5"/>
    <w:rsid w:val="00CA325D"/>
    <w:rsid w:val="00CA5226"/>
    <w:rsid w:val="00CA5D0A"/>
    <w:rsid w:val="00CB23B7"/>
    <w:rsid w:val="00CB333C"/>
    <w:rsid w:val="00CB64C4"/>
    <w:rsid w:val="00CC545E"/>
    <w:rsid w:val="00CD3FC5"/>
    <w:rsid w:val="00CE4BC9"/>
    <w:rsid w:val="00CE7E65"/>
    <w:rsid w:val="00CF0DBC"/>
    <w:rsid w:val="00CF1C5F"/>
    <w:rsid w:val="00CF5375"/>
    <w:rsid w:val="00D0142C"/>
    <w:rsid w:val="00D02120"/>
    <w:rsid w:val="00D0296C"/>
    <w:rsid w:val="00D03A8F"/>
    <w:rsid w:val="00D1716A"/>
    <w:rsid w:val="00D233FE"/>
    <w:rsid w:val="00D25F49"/>
    <w:rsid w:val="00D32E24"/>
    <w:rsid w:val="00D51195"/>
    <w:rsid w:val="00D5302D"/>
    <w:rsid w:val="00D62C67"/>
    <w:rsid w:val="00D65389"/>
    <w:rsid w:val="00D70150"/>
    <w:rsid w:val="00D718A4"/>
    <w:rsid w:val="00D71EF5"/>
    <w:rsid w:val="00D744A8"/>
    <w:rsid w:val="00D85959"/>
    <w:rsid w:val="00D87DE4"/>
    <w:rsid w:val="00D92CB7"/>
    <w:rsid w:val="00DA2D75"/>
    <w:rsid w:val="00DA5832"/>
    <w:rsid w:val="00DA68ED"/>
    <w:rsid w:val="00DB0A43"/>
    <w:rsid w:val="00DC031B"/>
    <w:rsid w:val="00DC68EE"/>
    <w:rsid w:val="00DD1A70"/>
    <w:rsid w:val="00DF4EC2"/>
    <w:rsid w:val="00DF76E0"/>
    <w:rsid w:val="00E07BAA"/>
    <w:rsid w:val="00E130EC"/>
    <w:rsid w:val="00E156BE"/>
    <w:rsid w:val="00E16A0C"/>
    <w:rsid w:val="00E202AF"/>
    <w:rsid w:val="00E2051A"/>
    <w:rsid w:val="00E35C55"/>
    <w:rsid w:val="00E40D7B"/>
    <w:rsid w:val="00E45A30"/>
    <w:rsid w:val="00E46636"/>
    <w:rsid w:val="00E65327"/>
    <w:rsid w:val="00E76F8C"/>
    <w:rsid w:val="00E81152"/>
    <w:rsid w:val="00E817A7"/>
    <w:rsid w:val="00E90BF1"/>
    <w:rsid w:val="00EB5975"/>
    <w:rsid w:val="00EC2030"/>
    <w:rsid w:val="00EC6302"/>
    <w:rsid w:val="00ED2918"/>
    <w:rsid w:val="00ED2E4D"/>
    <w:rsid w:val="00EE59B6"/>
    <w:rsid w:val="00EE65DA"/>
    <w:rsid w:val="00EF09F2"/>
    <w:rsid w:val="00EF1C5C"/>
    <w:rsid w:val="00F02830"/>
    <w:rsid w:val="00F173E4"/>
    <w:rsid w:val="00F26D33"/>
    <w:rsid w:val="00F4532C"/>
    <w:rsid w:val="00F52A0C"/>
    <w:rsid w:val="00F56B92"/>
    <w:rsid w:val="00F57CBF"/>
    <w:rsid w:val="00F7068F"/>
    <w:rsid w:val="00F77B2A"/>
    <w:rsid w:val="00F8246E"/>
    <w:rsid w:val="00F9107D"/>
    <w:rsid w:val="00FB07F8"/>
    <w:rsid w:val="00FB0A1E"/>
    <w:rsid w:val="00FB75BC"/>
    <w:rsid w:val="00FC2C54"/>
    <w:rsid w:val="00FE636E"/>
    <w:rsid w:val="00FF6C0C"/>
    <w:rsid w:val="00FF7DF2"/>
    <w:rsid w:val="03012BF7"/>
    <w:rsid w:val="0447F0EA"/>
    <w:rsid w:val="04CE4EBF"/>
    <w:rsid w:val="06C7CD1E"/>
    <w:rsid w:val="0BD9A36D"/>
    <w:rsid w:val="0D09495C"/>
    <w:rsid w:val="100E4399"/>
    <w:rsid w:val="180008E2"/>
    <w:rsid w:val="1E437B21"/>
    <w:rsid w:val="1FEFB24F"/>
    <w:rsid w:val="21B7447B"/>
    <w:rsid w:val="22CECAB6"/>
    <w:rsid w:val="28CD5E18"/>
    <w:rsid w:val="331665CA"/>
    <w:rsid w:val="35BAC006"/>
    <w:rsid w:val="3C639D3F"/>
    <w:rsid w:val="43083157"/>
    <w:rsid w:val="5AF90224"/>
    <w:rsid w:val="5D3FFC12"/>
    <w:rsid w:val="5E70DC2D"/>
    <w:rsid w:val="62772927"/>
    <w:rsid w:val="6BDCDF87"/>
    <w:rsid w:val="6DD66E7A"/>
    <w:rsid w:val="728671D0"/>
    <w:rsid w:val="7439250D"/>
    <w:rsid w:val="74584096"/>
    <w:rsid w:val="760E44CD"/>
    <w:rsid w:val="7DBDE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8981F81"/>
  <w14:defaultImageDpi w14:val="0"/>
  <w15:docId w15:val="{BDAE0D65-C414-4DF7-92E6-5D0D6824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7"/>
      </w:numPr>
      <w:spacing w:before="1080" w:after="840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7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7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7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7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7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7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rPr>
      <w:i/>
      <w:sz w:val="24"/>
    </w:rPr>
  </w:style>
  <w:style w:type="character" w:customStyle="1" w:styleId="Nagwek5Znak">
    <w:name w:val="Nagłówek 5 Znak"/>
    <w:link w:val="Nagwek5"/>
    <w:uiPriority w:val="9"/>
    <w:rPr>
      <w:rFonts w:ascii="Arial" w:hAnsi="Arial"/>
      <w:sz w:val="22"/>
    </w:rPr>
  </w:style>
  <w:style w:type="character" w:customStyle="1" w:styleId="Nagwek6Znak">
    <w:name w:val="Nagłówek 6 Znak"/>
    <w:link w:val="Nagwek6"/>
    <w:uiPriority w:val="9"/>
    <w:rPr>
      <w:i/>
      <w:sz w:val="22"/>
    </w:rPr>
  </w:style>
  <w:style w:type="character" w:customStyle="1" w:styleId="Nagwek7Znak">
    <w:name w:val="Nagłówek 7 Znak"/>
    <w:link w:val="Nagwek7"/>
    <w:uiPriority w:val="9"/>
    <w:rPr>
      <w:rFonts w:ascii="Arial" w:hAnsi="Arial"/>
      <w:sz w:val="24"/>
    </w:rPr>
  </w:style>
  <w:style w:type="character" w:customStyle="1" w:styleId="Nagwek8Znak">
    <w:name w:val="Nagłówek 8 Znak"/>
    <w:link w:val="Nagwek8"/>
    <w:uiPriority w:val="9"/>
    <w:rPr>
      <w:rFonts w:ascii="Arial" w:hAnsi="Arial"/>
      <w:i/>
      <w:sz w:val="24"/>
    </w:rPr>
  </w:style>
  <w:style w:type="character" w:customStyle="1" w:styleId="Nagwek9Znak">
    <w:name w:val="Nagłówek 9 Znak"/>
    <w:link w:val="Nagwek9"/>
    <w:uiPriority w:val="9"/>
    <w:rPr>
      <w:rFonts w:ascii="Arial" w:hAnsi="Arial"/>
      <w:b/>
      <w:i/>
      <w:sz w:val="18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0F219D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77E2B"/>
    <w:pPr>
      <w:ind w:left="238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21E2F"/>
    <w:rPr>
      <w:rFonts w:ascii="Consolas" w:hAnsi="Consolas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21E2F"/>
    <w:rPr>
      <w:rFonts w:ascii="Consolas" w:hAnsi="Consolas"/>
    </w:rPr>
  </w:style>
  <w:style w:type="character" w:styleId="Wyrnienieintensywne">
    <w:name w:val="Intense Emphasis"/>
    <w:basedOn w:val="Domylnaczcionkaakapitu"/>
    <w:uiPriority w:val="21"/>
    <w:qFormat/>
    <w:rsid w:val="001B54B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26" Type="http://schemas.openxmlformats.org/officeDocument/2006/relationships/header" Target="header9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34" Type="http://schemas.openxmlformats.org/officeDocument/2006/relationships/header" Target="header15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5" Type="http://schemas.openxmlformats.org/officeDocument/2006/relationships/header" Target="header8.xml"/><Relationship Id="rId33" Type="http://schemas.openxmlformats.org/officeDocument/2006/relationships/header" Target="header14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7.xml"/><Relationship Id="rId32" Type="http://schemas.openxmlformats.org/officeDocument/2006/relationships/header" Target="header1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6.xm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hyperlink" Target="http://www.adres.stron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5.xml"/><Relationship Id="rId27" Type="http://schemas.openxmlformats.org/officeDocument/2006/relationships/header" Target="header10.xml"/><Relationship Id="rId30" Type="http://schemas.openxmlformats.org/officeDocument/2006/relationships/header" Target="header12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YDAWNIC.TWA\MAKIETA\Artzn82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545518A9E3534080532EA38D940110" ma:contentTypeVersion="5" ma:contentTypeDescription="Utwórz nowy dokument." ma:contentTypeScope="" ma:versionID="28a5acba776771257e9f8a7ba0810233">
  <xsd:schema xmlns:xsd="http://www.w3.org/2001/XMLSchema" xmlns:xs="http://www.w3.org/2001/XMLSchema" xmlns:p="http://schemas.microsoft.com/office/2006/metadata/properties" xmlns:ns2="7e8f7a81-a03c-448c-af76-54ecbe997b21" targetNamespace="http://schemas.microsoft.com/office/2006/metadata/properties" ma:root="true" ma:fieldsID="898ab9aef97a893ce54f16854a4f9fe9" ns2:_="">
    <xsd:import namespace="7e8f7a81-a03c-448c-af76-54ecbe997b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81-a03c-448c-af76-54ecbe997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Props1.xml><?xml version="1.0" encoding="utf-8"?>
<ds:datastoreItem xmlns:ds="http://schemas.openxmlformats.org/officeDocument/2006/customXml" ds:itemID="{20B1EB91-7DFD-4556-8608-ADBD9CACF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29CD3E-C4EE-431F-A9AF-72E85A8FD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f7a81-a03c-448c-af76-54ecbe997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F4F67E-2F4A-461A-B66F-4B6348BFBD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3CE225-CADE-4091-B45D-7E6ED213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Artzn82</Template>
  <TotalTime>334</TotalTime>
  <Pages>44</Pages>
  <Words>5085</Words>
  <Characters>30510</Characters>
  <Application>Microsoft Office Word</Application>
  <DocSecurity>0</DocSecurity>
  <Lines>254</Lines>
  <Paragraphs>71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 pracy dyplomowej magisterskiej</vt:lpstr>
    </vt:vector>
  </TitlesOfParts>
  <Company>zTiPSK - IInf, GLIWICE</Company>
  <LinksUpToDate>false</LinksUpToDate>
  <CharactersWithSpaces>35524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 pracy dyplomowej magisterskiej</dc:title>
  <dc:creator>Imię i Nazwisko Autora</dc:creator>
  <cp:lastModifiedBy>Damian Machura</cp:lastModifiedBy>
  <cp:revision>45</cp:revision>
  <cp:lastPrinted>2022-03-25T07:07:00Z</cp:lastPrinted>
  <dcterms:created xsi:type="dcterms:W3CDTF">2024-12-04T09:57:00Z</dcterms:created>
  <dcterms:modified xsi:type="dcterms:W3CDTF">2024-12-11T12:07:00Z</dcterms:modified>
  <cp:contentStatus>wersja 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0x0101002E545518A9E3534080532EA38D940110</vt:lpwstr>
  </property>
</Properties>
</file>